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6726" w14:textId="77777777" w:rsidR="00BF6F67" w:rsidRDefault="00BF6F67" w:rsidP="002C1CBC">
      <w:pPr>
        <w:jc w:val="both"/>
        <w:rPr>
          <w:rFonts w:ascii="Maiandra GD" w:hAnsi="Maiandra GD"/>
        </w:rPr>
      </w:pPr>
    </w:p>
    <w:p w14:paraId="7B9A6962" w14:textId="77777777" w:rsidR="00BF6F67" w:rsidRDefault="00BF6F67" w:rsidP="002C1CBC">
      <w:pPr>
        <w:jc w:val="both"/>
        <w:rPr>
          <w:rFonts w:ascii="Maiandra GD" w:hAnsi="Maiandra GD"/>
        </w:rPr>
      </w:pPr>
    </w:p>
    <w:p w14:paraId="7490C203" w14:textId="77777777" w:rsidR="00BF6F67" w:rsidRDefault="00BF6F67" w:rsidP="002C1CBC">
      <w:pPr>
        <w:jc w:val="both"/>
        <w:rPr>
          <w:rFonts w:ascii="Maiandra GD" w:hAnsi="Maiandra GD"/>
        </w:rPr>
      </w:pPr>
    </w:p>
    <w:p w14:paraId="0ECD0091" w14:textId="77777777" w:rsidR="00BF6F67" w:rsidRDefault="00BF6F67" w:rsidP="002C1CBC">
      <w:pPr>
        <w:jc w:val="both"/>
        <w:rPr>
          <w:rFonts w:ascii="Maiandra GD" w:hAnsi="Maiandra GD"/>
        </w:rPr>
      </w:pPr>
    </w:p>
    <w:p w14:paraId="0E36394E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4DC17CF1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0F10083C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4D32934A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20D9A454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2A08C4DF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0DFABCC2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0A61CB7E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4E5A157B" w14:textId="41D76BA5" w:rsidR="00BF6F67" w:rsidRDefault="00BF6F67" w:rsidP="00BF6F67">
      <w:pPr>
        <w:pBdr>
          <w:top w:val="thinThickSmallGap" w:sz="24" w:space="0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shd w:val="clear" w:color="auto" w:fill="D9E2F3" w:themeFill="accent5" w:themeFillTint="33"/>
        <w:jc w:val="center"/>
        <w:rPr>
          <w:rFonts w:ascii="Maiandra GD" w:eastAsiaTheme="minorHAnsi" w:hAnsi="Maiandra GD"/>
          <w:b/>
          <w:bCs/>
          <w:sz w:val="28"/>
          <w:lang w:eastAsia="en-US"/>
        </w:rPr>
      </w:pPr>
      <w:r w:rsidRPr="00530D02">
        <w:rPr>
          <w:rFonts w:ascii="Maiandra GD" w:eastAsiaTheme="minorHAnsi" w:hAnsi="Maiandra GD"/>
          <w:b/>
          <w:bCs/>
          <w:sz w:val="28"/>
          <w:lang w:eastAsia="en-US"/>
        </w:rPr>
        <w:t xml:space="preserve">CANEVAS </w:t>
      </w:r>
      <w:r w:rsidR="0016794D">
        <w:rPr>
          <w:rFonts w:ascii="Maiandra GD" w:eastAsiaTheme="minorHAnsi" w:hAnsi="Maiandra GD"/>
          <w:b/>
          <w:bCs/>
          <w:sz w:val="28"/>
          <w:lang w:eastAsia="en-US"/>
        </w:rPr>
        <w:t>DE STRUCTURE D’UN MEMOIRE</w:t>
      </w:r>
    </w:p>
    <w:p w14:paraId="70F6FA27" w14:textId="77777777" w:rsidR="00BF6F67" w:rsidRPr="00530D02" w:rsidRDefault="00BF6F67" w:rsidP="00BF6F67">
      <w:pPr>
        <w:pBdr>
          <w:top w:val="thinThickSmallGap" w:sz="24" w:space="0" w:color="0070C0"/>
          <w:left w:val="thinThickSmallGap" w:sz="24" w:space="4" w:color="0070C0"/>
          <w:bottom w:val="thickThinSmallGap" w:sz="24" w:space="1" w:color="0070C0"/>
          <w:right w:val="thickThinSmallGap" w:sz="24" w:space="4" w:color="0070C0"/>
        </w:pBdr>
        <w:shd w:val="clear" w:color="auto" w:fill="D9E2F3" w:themeFill="accent5" w:themeFillTint="33"/>
        <w:jc w:val="center"/>
        <w:rPr>
          <w:rFonts w:ascii="Maiandra GD" w:eastAsiaTheme="minorHAnsi" w:hAnsi="Maiandra GD"/>
          <w:b/>
          <w:bCs/>
          <w:sz w:val="28"/>
          <w:lang w:eastAsia="en-US"/>
        </w:rPr>
      </w:pPr>
    </w:p>
    <w:p w14:paraId="4DE7AEA4" w14:textId="77777777" w:rsidR="00BF6F67" w:rsidRPr="00530D02" w:rsidRDefault="00BF6F67" w:rsidP="00BF6F67">
      <w:pPr>
        <w:rPr>
          <w:rFonts w:ascii="Maiandra GD" w:hAnsi="Maiandra GD"/>
        </w:rPr>
      </w:pPr>
    </w:p>
    <w:p w14:paraId="75AAFD87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492228FB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73BA0E1E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34A83882" w14:textId="77777777" w:rsidR="00BF6F67" w:rsidRDefault="00BF6F67" w:rsidP="002C1CBC">
      <w:pPr>
        <w:jc w:val="both"/>
        <w:rPr>
          <w:rFonts w:ascii="Maiandra GD" w:hAnsi="Maiandra GD"/>
          <w:b/>
          <w:bCs/>
        </w:rPr>
      </w:pPr>
    </w:p>
    <w:p w14:paraId="5B345318" w14:textId="1C20C629" w:rsidR="002C1CBC" w:rsidRPr="0067351A" w:rsidRDefault="002C1CBC" w:rsidP="002C1CBC">
      <w:pPr>
        <w:spacing w:line="360" w:lineRule="auto"/>
        <w:jc w:val="center"/>
        <w:rPr>
          <w:rFonts w:ascii="Tw Cen MT" w:hAnsi="Tw Cen MT"/>
        </w:rPr>
      </w:pPr>
      <w:r w:rsidRPr="0067351A">
        <w:rPr>
          <w:rFonts w:ascii="Tw Cen MT" w:hAnsi="Tw Cen MT"/>
        </w:rPr>
        <w:t>Version V</w:t>
      </w:r>
      <w:r w:rsidR="006A3765">
        <w:rPr>
          <w:rFonts w:ascii="Tw Cen MT" w:hAnsi="Tw Cen MT"/>
        </w:rPr>
        <w:t>1</w:t>
      </w:r>
      <w:r>
        <w:rPr>
          <w:rFonts w:ascii="Tw Cen MT" w:hAnsi="Tw Cen MT"/>
        </w:rPr>
        <w:t>.0</w:t>
      </w:r>
      <w:r w:rsidRPr="0067351A">
        <w:rPr>
          <w:rFonts w:ascii="Tw Cen MT" w:hAnsi="Tw Cen MT"/>
        </w:rPr>
        <w:t xml:space="preserve"> du </w:t>
      </w:r>
      <w:r w:rsidR="00516567">
        <w:rPr>
          <w:rFonts w:ascii="Tw Cen MT" w:hAnsi="Tw Cen MT"/>
        </w:rPr>
        <w:t>26</w:t>
      </w:r>
      <w:r>
        <w:rPr>
          <w:rFonts w:ascii="Tw Cen MT" w:hAnsi="Tw Cen MT"/>
        </w:rPr>
        <w:t>/0</w:t>
      </w:r>
      <w:r w:rsidR="00516567">
        <w:rPr>
          <w:rFonts w:ascii="Tw Cen MT" w:hAnsi="Tw Cen MT"/>
        </w:rPr>
        <w:t>9</w:t>
      </w:r>
      <w:r>
        <w:rPr>
          <w:rFonts w:ascii="Tw Cen MT" w:hAnsi="Tw Cen MT"/>
        </w:rPr>
        <w:t>/2024</w:t>
      </w:r>
    </w:p>
    <w:p w14:paraId="47906635" w14:textId="77777777" w:rsidR="003528B9" w:rsidRPr="0067351A" w:rsidRDefault="003528B9" w:rsidP="003528B9">
      <w:pPr>
        <w:spacing w:line="360" w:lineRule="auto"/>
        <w:rPr>
          <w:rFonts w:ascii="Tw Cen MT" w:hAnsi="Tw Cen MT"/>
        </w:rPr>
      </w:pPr>
    </w:p>
    <w:p w14:paraId="09ADC730" w14:textId="77777777" w:rsidR="003528B9" w:rsidRPr="0067351A" w:rsidRDefault="003528B9" w:rsidP="003528B9">
      <w:pPr>
        <w:spacing w:line="360" w:lineRule="auto"/>
        <w:jc w:val="both"/>
        <w:rPr>
          <w:rFonts w:ascii="Tw Cen MT" w:hAnsi="Tw Cen MT"/>
        </w:rPr>
      </w:pPr>
    </w:p>
    <w:p w14:paraId="6A5F282A" w14:textId="77777777" w:rsidR="00F43CD1" w:rsidRPr="00530D02" w:rsidRDefault="00F43CD1" w:rsidP="003B260A">
      <w:pPr>
        <w:spacing w:line="360" w:lineRule="auto"/>
        <w:jc w:val="both"/>
        <w:rPr>
          <w:rFonts w:ascii="Maiandra GD" w:hAnsi="Maiandra GD"/>
        </w:rPr>
      </w:pPr>
    </w:p>
    <w:p w14:paraId="5147CAB1" w14:textId="77777777" w:rsidR="00EF63C0" w:rsidRDefault="00EF63C0" w:rsidP="003B260A">
      <w:pPr>
        <w:spacing w:line="360" w:lineRule="auto"/>
        <w:jc w:val="both"/>
        <w:rPr>
          <w:rFonts w:ascii="Maiandra GD" w:hAnsi="Maiandra GD"/>
        </w:rPr>
      </w:pPr>
    </w:p>
    <w:p w14:paraId="493F36C9" w14:textId="77777777" w:rsidR="00BF6F67" w:rsidRDefault="00BF6F67" w:rsidP="003B260A">
      <w:pPr>
        <w:spacing w:line="360" w:lineRule="auto"/>
        <w:jc w:val="both"/>
        <w:rPr>
          <w:rFonts w:ascii="Maiandra GD" w:hAnsi="Maiandra GD"/>
        </w:rPr>
      </w:pPr>
    </w:p>
    <w:p w14:paraId="3EFE3B68" w14:textId="77777777" w:rsidR="00516567" w:rsidRDefault="00516567" w:rsidP="003B260A">
      <w:pPr>
        <w:spacing w:line="360" w:lineRule="auto"/>
        <w:jc w:val="both"/>
        <w:rPr>
          <w:rFonts w:ascii="Maiandra GD" w:hAnsi="Maiandra GD"/>
        </w:rPr>
      </w:pPr>
    </w:p>
    <w:p w14:paraId="5B1834AC" w14:textId="77777777" w:rsidR="00516567" w:rsidRDefault="00516567" w:rsidP="003B260A">
      <w:pPr>
        <w:spacing w:line="360" w:lineRule="auto"/>
        <w:jc w:val="both"/>
        <w:rPr>
          <w:rFonts w:ascii="Maiandra GD" w:hAnsi="Maiandra GD"/>
        </w:rPr>
      </w:pPr>
    </w:p>
    <w:p w14:paraId="64BEF064" w14:textId="77777777" w:rsidR="00516567" w:rsidRDefault="00516567" w:rsidP="003B260A">
      <w:pPr>
        <w:spacing w:line="360" w:lineRule="auto"/>
        <w:jc w:val="both"/>
        <w:rPr>
          <w:rFonts w:ascii="Maiandra GD" w:hAnsi="Maiandra GD"/>
        </w:rPr>
      </w:pPr>
    </w:p>
    <w:p w14:paraId="39CBD1BD" w14:textId="77777777" w:rsidR="00516567" w:rsidRDefault="00516567" w:rsidP="003B260A">
      <w:pPr>
        <w:spacing w:line="360" w:lineRule="auto"/>
        <w:jc w:val="both"/>
        <w:rPr>
          <w:rFonts w:ascii="Maiandra GD" w:hAnsi="Maiandra GD"/>
        </w:rPr>
      </w:pPr>
    </w:p>
    <w:p w14:paraId="5DA963EA" w14:textId="77777777" w:rsidR="00516567" w:rsidRDefault="00516567" w:rsidP="003B260A">
      <w:pPr>
        <w:spacing w:line="360" w:lineRule="auto"/>
        <w:jc w:val="both"/>
        <w:rPr>
          <w:rFonts w:ascii="Maiandra GD" w:hAnsi="Maiandra GD"/>
        </w:rPr>
      </w:pPr>
    </w:p>
    <w:p w14:paraId="53B1753B" w14:textId="77777777" w:rsidR="00BF6F67" w:rsidRDefault="00BF6F67" w:rsidP="003B260A">
      <w:pPr>
        <w:spacing w:line="360" w:lineRule="auto"/>
        <w:jc w:val="both"/>
        <w:rPr>
          <w:rFonts w:ascii="Maiandra GD" w:hAnsi="Maiandra GD"/>
        </w:rPr>
      </w:pPr>
    </w:p>
    <w:p w14:paraId="2D6D8AB1" w14:textId="77777777" w:rsidR="00BF6F67" w:rsidRDefault="00BF6F67" w:rsidP="003B260A">
      <w:pPr>
        <w:spacing w:line="360" w:lineRule="auto"/>
        <w:jc w:val="both"/>
        <w:rPr>
          <w:rFonts w:ascii="Maiandra GD" w:hAnsi="Maiandra GD"/>
        </w:rPr>
      </w:pPr>
    </w:p>
    <w:p w14:paraId="4E334B64" w14:textId="77777777" w:rsidR="00BF6F67" w:rsidRDefault="00BF6F67" w:rsidP="003B260A">
      <w:pPr>
        <w:spacing w:line="360" w:lineRule="auto"/>
        <w:jc w:val="both"/>
        <w:rPr>
          <w:rFonts w:ascii="Maiandra GD" w:hAnsi="Maiandra GD"/>
        </w:rPr>
      </w:pPr>
    </w:p>
    <w:p w14:paraId="4B1FE6C0" w14:textId="77777777" w:rsidR="00067AEF" w:rsidRDefault="00067AEF" w:rsidP="003B260A">
      <w:pPr>
        <w:spacing w:line="360" w:lineRule="auto"/>
        <w:jc w:val="both"/>
        <w:rPr>
          <w:rFonts w:ascii="Maiandra GD" w:hAnsi="Maiandra GD"/>
        </w:rPr>
      </w:pPr>
    </w:p>
    <w:p w14:paraId="4AE95DB0" w14:textId="77777777" w:rsidR="00067AEF" w:rsidRDefault="00067AEF" w:rsidP="003B260A">
      <w:pPr>
        <w:spacing w:line="360" w:lineRule="auto"/>
        <w:jc w:val="both"/>
        <w:rPr>
          <w:rFonts w:ascii="Maiandra GD" w:hAnsi="Maiandra GD"/>
        </w:rPr>
      </w:pPr>
    </w:p>
    <w:p w14:paraId="4B9A9D3F" w14:textId="77777777" w:rsidR="00067AEF" w:rsidRDefault="00067AEF" w:rsidP="003B260A">
      <w:pPr>
        <w:spacing w:line="360" w:lineRule="auto"/>
        <w:jc w:val="both"/>
        <w:rPr>
          <w:rFonts w:ascii="Maiandra GD" w:hAnsi="Maiandra GD"/>
        </w:rPr>
      </w:pPr>
    </w:p>
    <w:p w14:paraId="6577E4A8" w14:textId="77777777" w:rsidR="00067AEF" w:rsidRDefault="00067AEF" w:rsidP="003B260A">
      <w:pPr>
        <w:spacing w:line="360" w:lineRule="auto"/>
        <w:jc w:val="both"/>
        <w:rPr>
          <w:rFonts w:ascii="Maiandra GD" w:hAnsi="Maiandra GD"/>
        </w:rPr>
      </w:pPr>
    </w:p>
    <w:p w14:paraId="0E421601" w14:textId="77777777" w:rsidR="00456ED4" w:rsidRPr="00530D02" w:rsidRDefault="00456ED4" w:rsidP="003B260A">
      <w:pPr>
        <w:spacing w:line="360" w:lineRule="auto"/>
        <w:jc w:val="both"/>
        <w:rPr>
          <w:rFonts w:ascii="Maiandra GD" w:hAnsi="Maiandra GD"/>
        </w:rPr>
      </w:pPr>
    </w:p>
    <w:tbl>
      <w:tblPr>
        <w:tblStyle w:val="Grilledutableau"/>
        <w:tblW w:w="11057" w:type="dxa"/>
        <w:jc w:val="center"/>
        <w:tblLook w:val="04A0" w:firstRow="1" w:lastRow="0" w:firstColumn="1" w:lastColumn="0" w:noHBand="0" w:noVBand="1"/>
      </w:tblPr>
      <w:tblGrid>
        <w:gridCol w:w="3686"/>
        <w:gridCol w:w="7371"/>
      </w:tblGrid>
      <w:tr w:rsidR="00067AEF" w:rsidRPr="00530D02" w14:paraId="2CEFD014" w14:textId="77777777" w:rsidTr="00CF096E">
        <w:trPr>
          <w:jc w:val="center"/>
        </w:trPr>
        <w:tc>
          <w:tcPr>
            <w:tcW w:w="11057" w:type="dxa"/>
            <w:gridSpan w:val="2"/>
            <w:tcBorders>
              <w:top w:val="single" w:sz="4" w:space="0" w:color="auto"/>
            </w:tcBorders>
            <w:shd w:val="clear" w:color="auto" w:fill="BDD6EE" w:themeFill="accent1" w:themeFillTint="66"/>
            <w:vAlign w:val="bottom"/>
          </w:tcPr>
          <w:p w14:paraId="7EDADA26" w14:textId="5AC35B56" w:rsidR="00067AEF" w:rsidRPr="00530D02" w:rsidRDefault="00067AEF" w:rsidP="00CF096E">
            <w:pPr>
              <w:pStyle w:val="NormalWeb"/>
              <w:spacing w:before="75" w:beforeAutospacing="0" w:after="75" w:afterAutospacing="0"/>
              <w:rPr>
                <w:rStyle w:val="lev"/>
                <w:rFonts w:ascii="Maiandra GD" w:hAnsi="Maiandra GD"/>
                <w:b w:val="0"/>
                <w:bCs w:val="0"/>
                <w:sz w:val="28"/>
                <w:szCs w:val="28"/>
              </w:rPr>
            </w:pPr>
            <w:r>
              <w:rPr>
                <w:rStyle w:val="lev"/>
                <w:rFonts w:ascii="Maiandra GD" w:hAnsi="Maiandra GD"/>
                <w:sz w:val="28"/>
                <w:szCs w:val="28"/>
              </w:rPr>
              <w:lastRenderedPageBreak/>
              <w:t>En tête</w:t>
            </w:r>
          </w:p>
        </w:tc>
      </w:tr>
      <w:tr w:rsidR="00067AEF" w:rsidRPr="00530D02" w14:paraId="13781E7D" w14:textId="77777777" w:rsidTr="00067AEF">
        <w:trPr>
          <w:jc w:val="center"/>
        </w:trPr>
        <w:tc>
          <w:tcPr>
            <w:tcW w:w="1105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05AA65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Page de garde</w:t>
            </w:r>
          </w:p>
          <w:p w14:paraId="6166CA11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Dédicace</w:t>
            </w:r>
          </w:p>
          <w:p w14:paraId="3F62E52A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Remerciements</w:t>
            </w:r>
          </w:p>
          <w:p w14:paraId="2E7B1E4C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Résumé français</w:t>
            </w:r>
          </w:p>
          <w:p w14:paraId="44461390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Résumé anglais</w:t>
            </w:r>
          </w:p>
          <w:p w14:paraId="4F695FDE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Table des matières</w:t>
            </w:r>
          </w:p>
          <w:p w14:paraId="188F9859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Liste des figures</w:t>
            </w:r>
          </w:p>
          <w:p w14:paraId="57D459DC" w14:textId="77777777" w:rsidR="00067AEF" w:rsidRPr="00E9299E" w:rsidRDefault="00067AEF" w:rsidP="00067AEF">
            <w:pPr>
              <w:spacing w:line="360" w:lineRule="auto"/>
              <w:rPr>
                <w:b/>
                <w:bCs/>
              </w:rPr>
            </w:pPr>
            <w:r w:rsidRPr="00E9299E">
              <w:rPr>
                <w:b/>
                <w:bCs/>
              </w:rPr>
              <w:t>Liste des tableaux</w:t>
            </w:r>
          </w:p>
          <w:p w14:paraId="24134CDA" w14:textId="09E297CB" w:rsidR="00067AEF" w:rsidRPr="00067AEF" w:rsidRDefault="00067AEF" w:rsidP="00067AEF">
            <w:pPr>
              <w:spacing w:line="360" w:lineRule="auto"/>
              <w:rPr>
                <w:rStyle w:val="lev"/>
              </w:rPr>
            </w:pPr>
            <w:r w:rsidRPr="00E9299E">
              <w:rPr>
                <w:b/>
                <w:bCs/>
              </w:rPr>
              <w:t>Liste des abréviations</w:t>
            </w:r>
          </w:p>
        </w:tc>
      </w:tr>
      <w:tr w:rsidR="00A67159" w:rsidRPr="00530D02" w14:paraId="1F72039D" w14:textId="77777777" w:rsidTr="00456ED4">
        <w:trPr>
          <w:jc w:val="center"/>
        </w:trPr>
        <w:tc>
          <w:tcPr>
            <w:tcW w:w="11057" w:type="dxa"/>
            <w:gridSpan w:val="2"/>
            <w:tcBorders>
              <w:top w:val="single" w:sz="4" w:space="0" w:color="auto"/>
            </w:tcBorders>
            <w:shd w:val="clear" w:color="auto" w:fill="BDD6EE" w:themeFill="accent1" w:themeFillTint="66"/>
            <w:vAlign w:val="bottom"/>
          </w:tcPr>
          <w:p w14:paraId="1FEB42E5" w14:textId="4CA5E855" w:rsidR="00F43CD1" w:rsidRPr="00530D02" w:rsidRDefault="00BF6F67" w:rsidP="003A00BB">
            <w:pPr>
              <w:pStyle w:val="NormalWeb"/>
              <w:spacing w:before="75" w:beforeAutospacing="0" w:after="75" w:afterAutospacing="0"/>
              <w:rPr>
                <w:rStyle w:val="lev"/>
                <w:rFonts w:ascii="Maiandra GD" w:hAnsi="Maiandra GD"/>
                <w:b w:val="0"/>
                <w:bCs w:val="0"/>
                <w:sz w:val="28"/>
                <w:szCs w:val="28"/>
              </w:rPr>
            </w:pPr>
            <w:r>
              <w:rPr>
                <w:rStyle w:val="lev"/>
                <w:rFonts w:ascii="Maiandra GD" w:hAnsi="Maiandra GD"/>
                <w:sz w:val="28"/>
                <w:szCs w:val="28"/>
              </w:rPr>
              <w:t>Chapitre 1 : INTRODUCTION GENERAL</w:t>
            </w:r>
          </w:p>
        </w:tc>
      </w:tr>
      <w:tr w:rsidR="00A67159" w:rsidRPr="00530D02" w14:paraId="63A26768" w14:textId="77777777" w:rsidTr="00456ED4">
        <w:trPr>
          <w:jc w:val="center"/>
        </w:trPr>
        <w:tc>
          <w:tcPr>
            <w:tcW w:w="3686" w:type="dxa"/>
          </w:tcPr>
          <w:p w14:paraId="12BBAE6E" w14:textId="739A21B7" w:rsidR="00F43CD1" w:rsidRPr="00530D02" w:rsidRDefault="00F43CD1" w:rsidP="00F43CD1">
            <w:pPr>
              <w:spacing w:line="360" w:lineRule="auto"/>
              <w:jc w:val="both"/>
              <w:rPr>
                <w:rStyle w:val="lev"/>
                <w:rFonts w:ascii="Maiandra GD" w:hAnsi="Maiandra GD"/>
                <w:i/>
                <w:iCs/>
                <w:sz w:val="21"/>
                <w:szCs w:val="21"/>
                <w:shd w:val="clear" w:color="auto" w:fill="FFFFFF"/>
              </w:rPr>
            </w:pPr>
            <w:r w:rsidRPr="00530D02">
              <w:rPr>
                <w:rStyle w:val="lev"/>
                <w:rFonts w:ascii="Maiandra GD" w:hAnsi="Maiandra GD"/>
                <w:sz w:val="21"/>
                <w:szCs w:val="21"/>
              </w:rPr>
              <w:t xml:space="preserve">1. </w:t>
            </w:r>
            <w:r w:rsidRPr="00530D02">
              <w:rPr>
                <w:rStyle w:val="lev"/>
                <w:rFonts w:ascii="Maiandra GD" w:hAnsi="Maiandra GD"/>
              </w:rPr>
              <w:t xml:space="preserve">Contexte </w:t>
            </w:r>
            <w:r w:rsidR="00BF6F67">
              <w:rPr>
                <w:rStyle w:val="lev"/>
                <w:rFonts w:ascii="Maiandra GD" w:hAnsi="Maiandra GD"/>
              </w:rPr>
              <w:t xml:space="preserve">et </w:t>
            </w:r>
            <w:r w:rsidR="0072711B">
              <w:rPr>
                <w:rStyle w:val="lev"/>
                <w:rFonts w:ascii="Maiandra GD" w:hAnsi="Maiandra GD"/>
              </w:rPr>
              <w:t>m</w:t>
            </w:r>
            <w:r w:rsidR="0072711B">
              <w:rPr>
                <w:rStyle w:val="lev"/>
              </w:rPr>
              <w:t>otivation</w:t>
            </w:r>
          </w:p>
        </w:tc>
        <w:tc>
          <w:tcPr>
            <w:tcW w:w="7371" w:type="dxa"/>
          </w:tcPr>
          <w:p w14:paraId="451F7A44" w14:textId="1244443D" w:rsidR="00BD1A00" w:rsidRPr="00BF6F67" w:rsidRDefault="00BF6F67" w:rsidP="00BF6F67">
            <w:pPr>
              <w:pStyle w:val="Paragraphedeliste"/>
              <w:numPr>
                <w:ilvl w:val="0"/>
                <w:numId w:val="50"/>
              </w:numPr>
              <w:contextualSpacing w:val="0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Décrire le </w:t>
            </w:r>
            <w:r w:rsidRPr="00A83AE4">
              <w:rPr>
                <w:rFonts w:ascii="Maiandra GD" w:hAnsi="Maiandra GD"/>
              </w:rPr>
              <w:t>contexte</w:t>
            </w:r>
            <w:r w:rsidR="00516567">
              <w:rPr>
                <w:rFonts w:ascii="Maiandra GD" w:hAnsi="Maiandra GD"/>
              </w:rPr>
              <w:t xml:space="preserve">, </w:t>
            </w:r>
            <w:r w:rsidRPr="00A83AE4">
              <w:rPr>
                <w:rFonts w:ascii="Maiandra GD" w:hAnsi="Maiandra GD"/>
              </w:rPr>
              <w:t xml:space="preserve">la justification </w:t>
            </w:r>
            <w:r w:rsidR="00516567">
              <w:rPr>
                <w:rFonts w:ascii="Maiandra GD" w:hAnsi="Maiandra GD"/>
              </w:rPr>
              <w:t xml:space="preserve">et la motivation </w:t>
            </w:r>
            <w:r w:rsidRPr="00A83AE4">
              <w:rPr>
                <w:rFonts w:ascii="Maiandra GD" w:hAnsi="Maiandra GD"/>
              </w:rPr>
              <w:t xml:space="preserve">du </w:t>
            </w:r>
            <w:r>
              <w:rPr>
                <w:rFonts w:ascii="Maiandra GD" w:hAnsi="Maiandra GD"/>
              </w:rPr>
              <w:t>thème du mémoire</w:t>
            </w:r>
          </w:p>
        </w:tc>
      </w:tr>
      <w:tr w:rsidR="00A67159" w:rsidRPr="00530D02" w14:paraId="36CA21C3" w14:textId="77777777" w:rsidTr="00456ED4">
        <w:trPr>
          <w:jc w:val="center"/>
        </w:trPr>
        <w:tc>
          <w:tcPr>
            <w:tcW w:w="3686" w:type="dxa"/>
          </w:tcPr>
          <w:p w14:paraId="4054CCB7" w14:textId="15CC9F4B" w:rsidR="00F43CD1" w:rsidRPr="0072711B" w:rsidRDefault="00F43CD1" w:rsidP="00F43CD1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  <w:r w:rsidRPr="0072711B">
              <w:rPr>
                <w:rStyle w:val="lev"/>
                <w:rFonts w:ascii="Maiandra GD" w:hAnsi="Maiandra GD"/>
              </w:rPr>
              <w:t xml:space="preserve">2. </w:t>
            </w:r>
            <w:r w:rsidR="00BF6F67" w:rsidRPr="0072711B">
              <w:rPr>
                <w:rStyle w:val="lev"/>
                <w:rFonts w:ascii="Maiandra GD" w:hAnsi="Maiandra GD"/>
              </w:rPr>
              <w:t>P</w:t>
            </w:r>
            <w:r w:rsidR="00BF6F67" w:rsidRPr="0072711B">
              <w:rPr>
                <w:rStyle w:val="lev"/>
              </w:rPr>
              <w:t xml:space="preserve">roblématique et / hypothèse </w:t>
            </w:r>
          </w:p>
          <w:p w14:paraId="64715B29" w14:textId="21C0EA6D" w:rsidR="00A85141" w:rsidRPr="0072711B" w:rsidRDefault="00A85141" w:rsidP="00F43CD1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</w:p>
        </w:tc>
        <w:tc>
          <w:tcPr>
            <w:tcW w:w="7371" w:type="dxa"/>
          </w:tcPr>
          <w:p w14:paraId="73DED299" w14:textId="21F47BB5" w:rsidR="00BF6F67" w:rsidRPr="0072711B" w:rsidRDefault="00BF6F67" w:rsidP="00BF6F67">
            <w:pPr>
              <w:pStyle w:val="Paragraphedeliste"/>
              <w:numPr>
                <w:ilvl w:val="0"/>
                <w:numId w:val="55"/>
              </w:numPr>
              <w:spacing w:after="160" w:line="360" w:lineRule="auto"/>
            </w:pPr>
            <w:r w:rsidRPr="0072711B">
              <w:t xml:space="preserve">décrire </w:t>
            </w:r>
            <w:r w:rsidR="0072711B" w:rsidRPr="0072711B">
              <w:t xml:space="preserve">clairement </w:t>
            </w:r>
            <w:r w:rsidRPr="0072711B">
              <w:t xml:space="preserve">la problématique </w:t>
            </w:r>
            <w:r w:rsidR="0072711B" w:rsidRPr="0072711B">
              <w:t>traitée dans le mémoire</w:t>
            </w:r>
            <w:r w:rsidRPr="0072711B">
              <w:t xml:space="preserve"> </w:t>
            </w:r>
          </w:p>
          <w:p w14:paraId="6BC31A05" w14:textId="69FF5C3E" w:rsidR="00BD1A00" w:rsidRPr="00516567" w:rsidRDefault="0072711B" w:rsidP="00BF6F67">
            <w:pPr>
              <w:pStyle w:val="Paragraphedeliste"/>
              <w:numPr>
                <w:ilvl w:val="0"/>
                <w:numId w:val="55"/>
              </w:numPr>
              <w:spacing w:after="160" w:line="360" w:lineRule="auto"/>
            </w:pPr>
            <w:r w:rsidRPr="0072711B">
              <w:t>expliquer et formuler clairement</w:t>
            </w:r>
            <w:r w:rsidR="00BF6F67" w:rsidRPr="0072711B">
              <w:t xml:space="preserve"> les hypothèses ou les questions de recherche</w:t>
            </w:r>
          </w:p>
        </w:tc>
      </w:tr>
      <w:tr w:rsidR="00A67159" w:rsidRPr="00530D02" w14:paraId="045D54ED" w14:textId="77777777" w:rsidTr="00456ED4">
        <w:trPr>
          <w:jc w:val="center"/>
        </w:trPr>
        <w:tc>
          <w:tcPr>
            <w:tcW w:w="3686" w:type="dxa"/>
          </w:tcPr>
          <w:p w14:paraId="00EB5967" w14:textId="0AFAB187" w:rsidR="0067351A" w:rsidRDefault="00BF6F67" w:rsidP="00BE57D7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  <w:r>
              <w:rPr>
                <w:rStyle w:val="lev"/>
                <w:rFonts w:ascii="Maiandra GD" w:hAnsi="Maiandra GD"/>
              </w:rPr>
              <w:t xml:space="preserve">3. </w:t>
            </w:r>
            <w:r w:rsidR="0067351A" w:rsidRPr="00530D02">
              <w:rPr>
                <w:rStyle w:val="lev"/>
                <w:rFonts w:ascii="Maiandra GD" w:hAnsi="Maiandra GD"/>
              </w:rPr>
              <w:t xml:space="preserve"> Objectif</w:t>
            </w:r>
            <w:ins w:id="0" w:author="YELEMOU" w:date="2024-10-11T09:36:00Z" w16du:dateUtc="2024-10-11T09:36:00Z">
              <w:r w:rsidR="00BC4DB3">
                <w:rPr>
                  <w:rStyle w:val="lev"/>
                  <w:rFonts w:ascii="Maiandra GD" w:hAnsi="Maiandra GD"/>
                </w:rPr>
                <w:t>s</w:t>
              </w:r>
            </w:ins>
            <w:r w:rsidR="0067351A" w:rsidRPr="00530D02">
              <w:rPr>
                <w:rStyle w:val="lev"/>
                <w:rFonts w:ascii="Maiandra GD" w:hAnsi="Maiandra GD"/>
              </w:rPr>
              <w:t> </w:t>
            </w:r>
            <w:del w:id="1" w:author="YELEMOU" w:date="2024-10-11T09:36:00Z" w16du:dateUtc="2024-10-11T09:36:00Z">
              <w:r w:rsidR="0067351A" w:rsidRPr="00530D02" w:rsidDel="00BC4DB3">
                <w:rPr>
                  <w:rStyle w:val="lev"/>
                  <w:rFonts w:ascii="Maiandra GD" w:hAnsi="Maiandra GD"/>
                </w:rPr>
                <w:delText>général</w:delText>
              </w:r>
            </w:del>
          </w:p>
          <w:p w14:paraId="76487091" w14:textId="2F5445A0" w:rsidR="00A85141" w:rsidRPr="00530D02" w:rsidRDefault="00A85141" w:rsidP="00BE57D7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</w:p>
        </w:tc>
        <w:tc>
          <w:tcPr>
            <w:tcW w:w="7371" w:type="dxa"/>
          </w:tcPr>
          <w:p w14:paraId="76F052CD" w14:textId="24B308B4" w:rsidR="00BD1A00" w:rsidRDefault="0072711B" w:rsidP="00BF6F67">
            <w:pPr>
              <w:pStyle w:val="Paragraphedeliste"/>
              <w:numPr>
                <w:ilvl w:val="0"/>
                <w:numId w:val="55"/>
              </w:num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Préciser</w:t>
            </w:r>
            <w:r w:rsidR="00D5665D" w:rsidRPr="00A72640">
              <w:rPr>
                <w:rFonts w:ascii="Maiandra GD" w:hAnsi="Maiandra GD"/>
              </w:rPr>
              <w:t xml:space="preserve"> l</w:t>
            </w:r>
            <w:r w:rsidR="00BF6F67">
              <w:rPr>
                <w:rFonts w:ascii="Maiandra GD" w:hAnsi="Maiandra GD"/>
              </w:rPr>
              <w:t xml:space="preserve">’objectif général recherche </w:t>
            </w:r>
            <w:r>
              <w:rPr>
                <w:rFonts w:ascii="Maiandra GD" w:hAnsi="Maiandra GD"/>
              </w:rPr>
              <w:t>dans ce</w:t>
            </w:r>
            <w:ins w:id="2" w:author="YELEMOU" w:date="2024-10-11T09:36:00Z" w16du:dateUtc="2024-10-11T09:36:00Z">
              <w:r w:rsidR="00BC4DB3">
                <w:rPr>
                  <w:rFonts w:ascii="Maiandra GD" w:hAnsi="Maiandra GD"/>
                </w:rPr>
                <w:t>s travaux</w:t>
              </w:r>
            </w:ins>
            <w:del w:id="3" w:author="YELEMOU" w:date="2024-10-11T09:36:00Z" w16du:dateUtc="2024-10-11T09:36:00Z">
              <w:r w:rsidDel="00BC4DB3">
                <w:rPr>
                  <w:rFonts w:ascii="Maiandra GD" w:hAnsi="Maiandra GD"/>
                </w:rPr>
                <w:delText xml:space="preserve"> mémoire</w:delText>
              </w:r>
            </w:del>
            <w:ins w:id="4" w:author="YELEMOU" w:date="2024-10-11T09:36:00Z" w16du:dateUtc="2024-10-11T09:36:00Z">
              <w:r w:rsidR="00BC4DB3">
                <w:rPr>
                  <w:rFonts w:ascii="Maiandra GD" w:hAnsi="Maiandra GD"/>
                </w:rPr>
                <w:t xml:space="preserve"> de fin de cycle</w:t>
              </w:r>
            </w:ins>
          </w:p>
          <w:p w14:paraId="541352D3" w14:textId="21EA983A" w:rsidR="0072711B" w:rsidRPr="0072711B" w:rsidRDefault="0072711B" w:rsidP="0072711B">
            <w:pPr>
              <w:pStyle w:val="Paragraphedeliste"/>
              <w:numPr>
                <w:ilvl w:val="0"/>
                <w:numId w:val="55"/>
              </w:numPr>
              <w:spacing w:line="276" w:lineRule="auto"/>
              <w:rPr>
                <w:rFonts w:ascii="Maiandra GD" w:hAnsi="Maiandra GD"/>
              </w:rPr>
            </w:pPr>
            <w:r w:rsidRPr="0072711B">
              <w:rPr>
                <w:rFonts w:ascii="Maiandra GD" w:hAnsi="Maiandra GD"/>
              </w:rPr>
              <w:t>Préciser les objectifs spécifiques de manière détaillée et exhaustive qui feront l’objet de</w:t>
            </w:r>
            <w:ins w:id="5" w:author="YELEMOU" w:date="2024-10-11T09:37:00Z" w16du:dateUtc="2024-10-11T09:37:00Z">
              <w:r w:rsidR="00BC4DB3">
                <w:rPr>
                  <w:rFonts w:ascii="Maiandra GD" w:hAnsi="Maiandra GD"/>
                </w:rPr>
                <w:t xml:space="preserve"> ces</w:t>
              </w:r>
            </w:ins>
            <w:r w:rsidRPr="0072711B">
              <w:rPr>
                <w:rFonts w:ascii="Maiandra GD" w:hAnsi="Maiandra GD"/>
              </w:rPr>
              <w:t xml:space="preserve"> trava</w:t>
            </w:r>
            <w:ins w:id="6" w:author="YELEMOU" w:date="2024-10-11T09:37:00Z" w16du:dateUtc="2024-10-11T09:37:00Z">
              <w:r w:rsidR="00BC4DB3">
                <w:rPr>
                  <w:rFonts w:ascii="Maiandra GD" w:hAnsi="Maiandra GD"/>
                </w:rPr>
                <w:t>ux</w:t>
              </w:r>
            </w:ins>
            <w:del w:id="7" w:author="YELEMOU" w:date="2024-10-11T09:37:00Z" w16du:dateUtc="2024-10-11T09:37:00Z">
              <w:r w:rsidRPr="0072711B" w:rsidDel="00BC4DB3">
                <w:rPr>
                  <w:rFonts w:ascii="Maiandra GD" w:hAnsi="Maiandra GD"/>
                </w:rPr>
                <w:delText>il</w:delText>
              </w:r>
              <w:r w:rsidDel="00BC4DB3">
                <w:rPr>
                  <w:rFonts w:ascii="Maiandra GD" w:hAnsi="Maiandra GD"/>
                </w:rPr>
                <w:delText xml:space="preserve"> dans ce mémoire</w:delText>
              </w:r>
            </w:del>
            <w:r w:rsidRPr="0072711B">
              <w:rPr>
                <w:rFonts w:ascii="Maiandra GD" w:hAnsi="Maiandra GD"/>
              </w:rPr>
              <w:t>.</w:t>
            </w:r>
          </w:p>
        </w:tc>
      </w:tr>
      <w:tr w:rsidR="00A67159" w:rsidRPr="00530D02" w14:paraId="6C431926" w14:textId="77777777" w:rsidTr="00456ED4">
        <w:trPr>
          <w:jc w:val="center"/>
        </w:trPr>
        <w:tc>
          <w:tcPr>
            <w:tcW w:w="3686" w:type="dxa"/>
          </w:tcPr>
          <w:p w14:paraId="73873E56" w14:textId="004BE56D" w:rsidR="0067351A" w:rsidRPr="00530D02" w:rsidRDefault="0067351A" w:rsidP="00BE57D7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  <w:r w:rsidRPr="00530D02">
              <w:rPr>
                <w:rStyle w:val="lev"/>
                <w:rFonts w:ascii="Maiandra GD" w:hAnsi="Maiandra GD"/>
              </w:rPr>
              <w:t xml:space="preserve">II.3. </w:t>
            </w:r>
            <w:r w:rsidR="00BF6F67">
              <w:rPr>
                <w:rStyle w:val="lev"/>
                <w:rFonts w:ascii="Maiandra GD" w:hAnsi="Maiandra GD"/>
              </w:rPr>
              <w:t>Organisation ou Plan du mémoire</w:t>
            </w:r>
          </w:p>
        </w:tc>
        <w:tc>
          <w:tcPr>
            <w:tcW w:w="7371" w:type="dxa"/>
          </w:tcPr>
          <w:p w14:paraId="25DEB7EF" w14:textId="099AE194" w:rsidR="005318FB" w:rsidRPr="00530D02" w:rsidRDefault="0067351A" w:rsidP="00152EE5">
            <w:pPr>
              <w:pStyle w:val="Paragraphedeliste"/>
              <w:numPr>
                <w:ilvl w:val="0"/>
                <w:numId w:val="50"/>
              </w:numPr>
            </w:pPr>
            <w:r w:rsidRPr="00530D02">
              <w:rPr>
                <w:rFonts w:ascii="Maiandra GD" w:hAnsi="Maiandra GD"/>
              </w:rPr>
              <w:t xml:space="preserve">Décrire </w:t>
            </w:r>
            <w:r w:rsidR="0072711B">
              <w:rPr>
                <w:rFonts w:ascii="Maiandra GD" w:hAnsi="Maiandra GD"/>
              </w:rPr>
              <w:t>de manière synthétique les contenus des chapitres de votre mémoire</w:t>
            </w:r>
          </w:p>
        </w:tc>
      </w:tr>
      <w:tr w:rsidR="00216C07" w:rsidRPr="00530D02" w14:paraId="59EC5EFA" w14:textId="77777777" w:rsidTr="002059B9">
        <w:trPr>
          <w:jc w:val="center"/>
        </w:trPr>
        <w:tc>
          <w:tcPr>
            <w:tcW w:w="11057" w:type="dxa"/>
            <w:gridSpan w:val="2"/>
            <w:shd w:val="clear" w:color="auto" w:fill="BDD6EE" w:themeFill="accent1" w:themeFillTint="66"/>
          </w:tcPr>
          <w:p w14:paraId="75A87062" w14:textId="5398387B" w:rsidR="00216C07" w:rsidRPr="00530D02" w:rsidRDefault="0072711B" w:rsidP="00BE57D7">
            <w:pPr>
              <w:rPr>
                <w:rFonts w:ascii="Maiandra GD" w:hAnsi="Maiandra GD"/>
                <w:sz w:val="21"/>
                <w:szCs w:val="21"/>
              </w:rPr>
            </w:pPr>
            <w:r>
              <w:rPr>
                <w:rStyle w:val="lev"/>
                <w:rFonts w:ascii="Maiandra GD" w:hAnsi="Maiandra GD"/>
                <w:sz w:val="28"/>
                <w:szCs w:val="28"/>
              </w:rPr>
              <w:t>C</w:t>
            </w:r>
            <w:r>
              <w:rPr>
                <w:rStyle w:val="lev"/>
                <w:sz w:val="28"/>
                <w:szCs w:val="28"/>
              </w:rPr>
              <w:t>hapitre 2 : Revue de littérature / Etat de l’art</w:t>
            </w:r>
          </w:p>
        </w:tc>
      </w:tr>
      <w:tr w:rsidR="00A67159" w:rsidRPr="00530D02" w14:paraId="36B393DA" w14:textId="77777777" w:rsidTr="00456ED4">
        <w:trPr>
          <w:jc w:val="center"/>
        </w:trPr>
        <w:tc>
          <w:tcPr>
            <w:tcW w:w="3686" w:type="dxa"/>
          </w:tcPr>
          <w:p w14:paraId="32AE6542" w14:textId="421BE02C" w:rsidR="008319AC" w:rsidRPr="0072711B" w:rsidRDefault="008B1034" w:rsidP="0072711B">
            <w:pPr>
              <w:pStyle w:val="Paragraphedeliste"/>
              <w:numPr>
                <w:ilvl w:val="0"/>
                <w:numId w:val="59"/>
              </w:num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  <w:r w:rsidRPr="0072711B">
              <w:rPr>
                <w:rStyle w:val="lev"/>
                <w:rFonts w:ascii="Maiandra GD" w:hAnsi="Maiandra GD"/>
              </w:rPr>
              <w:t xml:space="preserve"> </w:t>
            </w:r>
            <w:r w:rsidR="0072711B">
              <w:rPr>
                <w:rStyle w:val="lev"/>
              </w:rPr>
              <w:t>C</w:t>
            </w:r>
            <w:r w:rsidR="0072711B" w:rsidRPr="00991428">
              <w:rPr>
                <w:b/>
                <w:bCs/>
              </w:rPr>
              <w:t>oncepts et théories importantes pour le travail</w:t>
            </w:r>
          </w:p>
        </w:tc>
        <w:tc>
          <w:tcPr>
            <w:tcW w:w="7371" w:type="dxa"/>
          </w:tcPr>
          <w:p w14:paraId="676F5F9A" w14:textId="3A92A468" w:rsidR="00977351" w:rsidRPr="008322FE" w:rsidRDefault="0072711B" w:rsidP="008322FE">
            <w:pPr>
              <w:pStyle w:val="Paragraphedeliste"/>
              <w:numPr>
                <w:ilvl w:val="0"/>
                <w:numId w:val="50"/>
              </w:numPr>
              <w:spacing w:after="160" w:line="360" w:lineRule="auto"/>
              <w:rPr>
                <w:rFonts w:ascii="Maiandra GD" w:hAnsi="Maiandra GD"/>
              </w:rPr>
            </w:pPr>
            <w:r w:rsidRPr="008322FE">
              <w:rPr>
                <w:rFonts w:ascii="Maiandra GD" w:hAnsi="Maiandra GD"/>
              </w:rPr>
              <w:t xml:space="preserve">Présenter </w:t>
            </w:r>
            <w:r w:rsidR="00516567">
              <w:rPr>
                <w:rFonts w:ascii="Maiandra GD" w:hAnsi="Maiandra GD"/>
              </w:rPr>
              <w:t xml:space="preserve">les </w:t>
            </w:r>
            <w:r w:rsidRPr="008322FE">
              <w:rPr>
                <w:rFonts w:ascii="Maiandra GD" w:hAnsi="Maiandra GD"/>
              </w:rPr>
              <w:t>concepts et théories important</w:t>
            </w:r>
            <w:del w:id="8" w:author="YELEMOU" w:date="2024-10-11T09:38:00Z" w16du:dateUtc="2024-10-11T09:38:00Z">
              <w:r w:rsidRPr="008322FE" w:rsidDel="00BC4DB3">
                <w:rPr>
                  <w:rFonts w:ascii="Maiandra GD" w:hAnsi="Maiandra GD"/>
                </w:rPr>
                <w:delText>e</w:delText>
              </w:r>
            </w:del>
            <w:r w:rsidRPr="008322FE">
              <w:rPr>
                <w:rFonts w:ascii="Maiandra GD" w:hAnsi="Maiandra GD"/>
              </w:rPr>
              <w:t>s qui seront abord</w:t>
            </w:r>
            <w:r w:rsidR="008322FE" w:rsidRPr="008322FE">
              <w:rPr>
                <w:rFonts w:ascii="Maiandra GD" w:hAnsi="Maiandra GD"/>
              </w:rPr>
              <w:t>és dans le mémoire et dont la clarification est importante pour comprendre votre travail</w:t>
            </w:r>
          </w:p>
        </w:tc>
      </w:tr>
      <w:tr w:rsidR="00A67159" w:rsidRPr="00530D02" w14:paraId="54DF4B4D" w14:textId="77777777" w:rsidTr="00456ED4">
        <w:trPr>
          <w:jc w:val="center"/>
        </w:trPr>
        <w:tc>
          <w:tcPr>
            <w:tcW w:w="3686" w:type="dxa"/>
          </w:tcPr>
          <w:p w14:paraId="00F9166D" w14:textId="364E1B9A" w:rsidR="00E1699D" w:rsidRPr="008322FE" w:rsidRDefault="00E1699D" w:rsidP="00E1699D">
            <w:pPr>
              <w:spacing w:line="360" w:lineRule="auto"/>
              <w:jc w:val="both"/>
              <w:rPr>
                <w:b/>
                <w:bCs/>
              </w:rPr>
            </w:pPr>
            <w:r w:rsidRPr="008322FE">
              <w:rPr>
                <w:b/>
                <w:bCs/>
              </w:rPr>
              <w:t xml:space="preserve">2. </w:t>
            </w:r>
            <w:r w:rsidR="0072711B" w:rsidRPr="008322FE">
              <w:rPr>
                <w:b/>
                <w:bCs/>
              </w:rPr>
              <w:t>Représentation des travaux existants</w:t>
            </w:r>
          </w:p>
        </w:tc>
        <w:tc>
          <w:tcPr>
            <w:tcW w:w="7371" w:type="dxa"/>
          </w:tcPr>
          <w:p w14:paraId="61B56D18" w14:textId="77777777" w:rsidR="003A00BB" w:rsidRDefault="008322FE" w:rsidP="008322FE">
            <w:pPr>
              <w:pStyle w:val="Paragraphedeliste"/>
              <w:numPr>
                <w:ilvl w:val="0"/>
                <w:numId w:val="50"/>
              </w:numPr>
              <w:rPr>
                <w:rFonts w:ascii="Maiandra GD" w:hAnsi="Maiandra GD"/>
              </w:rPr>
            </w:pPr>
            <w:commentRangeStart w:id="9"/>
            <w:r w:rsidRPr="008322FE">
              <w:rPr>
                <w:rFonts w:ascii="Maiandra GD" w:hAnsi="Maiandra GD"/>
              </w:rPr>
              <w:t>Décrire les plateformes/outils existants en lien avec votre travail</w:t>
            </w:r>
          </w:p>
          <w:p w14:paraId="7D7B748D" w14:textId="77777777" w:rsidR="008322FE" w:rsidRDefault="008322FE" w:rsidP="008322FE">
            <w:pPr>
              <w:pStyle w:val="Paragraphedeliste"/>
              <w:numPr>
                <w:ilvl w:val="0"/>
                <w:numId w:val="50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Décrire les forces et les faiblesses des plateformes/outils existants </w:t>
            </w:r>
            <w:commentRangeEnd w:id="9"/>
            <w:r w:rsidR="00BC4DB3">
              <w:rPr>
                <w:rStyle w:val="Marquedecommentaire"/>
              </w:rPr>
              <w:commentReference w:id="9"/>
            </w:r>
          </w:p>
          <w:p w14:paraId="28C4212A" w14:textId="77777777" w:rsidR="008322FE" w:rsidRDefault="008322FE" w:rsidP="008322FE">
            <w:pPr>
              <w:pStyle w:val="Paragraphedeliste"/>
              <w:numPr>
                <w:ilvl w:val="0"/>
                <w:numId w:val="50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Décrire les travaux de recherches (articles scientifiques) qui ont un lien avec la problématique de votre thème</w:t>
            </w:r>
          </w:p>
          <w:p w14:paraId="6C4EEA0E" w14:textId="3460AF32" w:rsidR="008322FE" w:rsidRDefault="008322FE" w:rsidP="008322FE">
            <w:pPr>
              <w:pStyle w:val="Paragraphedeliste"/>
              <w:numPr>
                <w:ilvl w:val="0"/>
                <w:numId w:val="50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Faire une analyse ou une discussion des résultats des travaux de recherches (articles scientifiques) </w:t>
            </w:r>
            <w:ins w:id="10" w:author="YELEMOU" w:date="2024-10-11T09:39:00Z" w16du:dateUtc="2024-10-11T09:39:00Z">
              <w:r w:rsidR="00BC4DB3">
                <w:rPr>
                  <w:rFonts w:ascii="Maiandra GD" w:hAnsi="Maiandra GD"/>
                </w:rPr>
                <w:t>mettant en évidence les insuffisances/limites de ces travaux existants en lien avec l</w:t>
              </w:r>
            </w:ins>
            <w:ins w:id="11" w:author="YELEMOU" w:date="2024-10-11T09:40:00Z" w16du:dateUtc="2024-10-11T09:40:00Z">
              <w:r w:rsidR="00BC4DB3">
                <w:rPr>
                  <w:rFonts w:ascii="Maiandra GD" w:hAnsi="Maiandra GD"/>
                </w:rPr>
                <w:t>e votre</w:t>
              </w:r>
            </w:ins>
          </w:p>
          <w:p w14:paraId="6EDDFA7C" w14:textId="4D667544" w:rsidR="008322FE" w:rsidRPr="008322FE" w:rsidRDefault="008322FE" w:rsidP="008322FE">
            <w:pPr>
              <w:pStyle w:val="Paragraphedeliste"/>
              <w:numPr>
                <w:ilvl w:val="0"/>
                <w:numId w:val="50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Décrire la synthèse de vos travaux sur l’état de l’art (Discussion, force, faiblesse)</w:t>
            </w:r>
          </w:p>
        </w:tc>
      </w:tr>
      <w:tr w:rsidR="00A67159" w:rsidRPr="00530D02" w14:paraId="4422E7D0" w14:textId="77777777" w:rsidTr="00456ED4">
        <w:trPr>
          <w:jc w:val="center"/>
        </w:trPr>
        <w:tc>
          <w:tcPr>
            <w:tcW w:w="11057" w:type="dxa"/>
            <w:gridSpan w:val="2"/>
            <w:shd w:val="clear" w:color="auto" w:fill="BDD6EE" w:themeFill="accent1" w:themeFillTint="66"/>
          </w:tcPr>
          <w:p w14:paraId="0782E8A0" w14:textId="193F312A" w:rsidR="000C4283" w:rsidRPr="00530D02" w:rsidRDefault="0084147C" w:rsidP="003A00BB">
            <w:pPr>
              <w:pStyle w:val="NormalWeb"/>
              <w:spacing w:before="75" w:beforeAutospacing="0" w:after="75" w:afterAutospacing="0"/>
              <w:rPr>
                <w:rFonts w:ascii="Maiandra GD" w:hAnsi="Maiandra GD"/>
                <w:sz w:val="21"/>
                <w:szCs w:val="21"/>
              </w:rPr>
            </w:pPr>
            <w:r>
              <w:rPr>
                <w:rStyle w:val="lev"/>
                <w:rFonts w:ascii="Maiandra GD" w:hAnsi="Maiandra GD"/>
                <w:sz w:val="28"/>
                <w:szCs w:val="28"/>
              </w:rPr>
              <w:t>C</w:t>
            </w:r>
            <w:r>
              <w:rPr>
                <w:rStyle w:val="lev"/>
                <w:sz w:val="28"/>
                <w:szCs w:val="28"/>
              </w:rPr>
              <w:t xml:space="preserve">hapitre 3 : </w:t>
            </w:r>
            <w:r w:rsidR="00A30AC9" w:rsidRPr="00530D02">
              <w:rPr>
                <w:rStyle w:val="lev"/>
                <w:rFonts w:ascii="Maiandra GD" w:hAnsi="Maiandra GD"/>
                <w:i/>
                <w:iCs/>
                <w:sz w:val="28"/>
                <w:szCs w:val="28"/>
              </w:rPr>
              <w:t xml:space="preserve"> </w:t>
            </w:r>
            <w:r w:rsidR="000C4283" w:rsidRPr="00530D02">
              <w:rPr>
                <w:rStyle w:val="lev"/>
                <w:rFonts w:ascii="Maiandra GD" w:hAnsi="Maiandra GD"/>
                <w:sz w:val="28"/>
                <w:szCs w:val="28"/>
              </w:rPr>
              <w:t>Méthodologie</w:t>
            </w:r>
            <w:r w:rsidR="000C4283" w:rsidRPr="00530D02">
              <w:rPr>
                <w:rStyle w:val="lev"/>
                <w:rFonts w:ascii="Maiandra GD" w:hAnsi="Maiandra GD"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A67159" w:rsidRPr="00530D02" w14:paraId="1D4255CB" w14:textId="77777777" w:rsidTr="00456ED4">
        <w:trPr>
          <w:jc w:val="center"/>
        </w:trPr>
        <w:tc>
          <w:tcPr>
            <w:tcW w:w="3686" w:type="dxa"/>
          </w:tcPr>
          <w:p w14:paraId="41D0B24D" w14:textId="7723C0C7" w:rsidR="006167AE" w:rsidRPr="006167AE" w:rsidRDefault="00516567" w:rsidP="000C4283">
            <w:pPr>
              <w:spacing w:line="360" w:lineRule="auto"/>
              <w:jc w:val="both"/>
              <w:rPr>
                <w:rStyle w:val="lev"/>
                <w:rFonts w:ascii="Maiandra GD" w:hAnsi="Maiandra GD"/>
                <w:b w:val="0"/>
                <w:bCs w:val="0"/>
              </w:rPr>
            </w:pPr>
            <w:r w:rsidRPr="006167AE">
              <w:rPr>
                <w:rFonts w:ascii="Maiandra GD" w:hAnsi="Maiandra GD"/>
              </w:rPr>
              <w:lastRenderedPageBreak/>
              <w:t>Ce chapitre</w:t>
            </w:r>
            <w:r w:rsidR="006167AE">
              <w:rPr>
                <w:rStyle w:val="lev"/>
              </w:rPr>
              <w:t xml:space="preserve"> </w:t>
            </w:r>
            <w:r w:rsidR="006167AE">
              <w:rPr>
                <w:rFonts w:ascii="Maiandra GD" w:hAnsi="Maiandra GD"/>
              </w:rPr>
              <w:t>peut être divisé en plusieurs chapitres. Dans ce cas veuillez à l’équilibre entre le nombre de page des chapitres et adapter la numérotation des chapitres</w:t>
            </w:r>
          </w:p>
        </w:tc>
        <w:tc>
          <w:tcPr>
            <w:tcW w:w="7371" w:type="dxa"/>
          </w:tcPr>
          <w:p w14:paraId="7900A361" w14:textId="43ECD4BC" w:rsidR="0084147C" w:rsidRDefault="000C4283" w:rsidP="0084147C">
            <w:pPr>
              <w:pStyle w:val="NormalWeb"/>
              <w:numPr>
                <w:ilvl w:val="0"/>
                <w:numId w:val="61"/>
              </w:numPr>
              <w:spacing w:before="75" w:beforeAutospacing="0" w:after="75" w:afterAutospacing="0"/>
              <w:jc w:val="both"/>
              <w:rPr>
                <w:ins w:id="12" w:author="YELEMOU" w:date="2024-10-11T09:44:00Z" w16du:dateUtc="2024-10-11T09:44:00Z"/>
                <w:rFonts w:ascii="Maiandra GD" w:hAnsi="Maiandra GD"/>
              </w:rPr>
            </w:pPr>
            <w:r w:rsidRPr="00530D02">
              <w:rPr>
                <w:rFonts w:ascii="Maiandra GD" w:hAnsi="Maiandra GD"/>
              </w:rPr>
              <w:t>Décrire la</w:t>
            </w:r>
            <w:r w:rsidR="008322FE">
              <w:rPr>
                <w:rFonts w:ascii="Maiandra GD" w:hAnsi="Maiandra GD"/>
              </w:rPr>
              <w:t xml:space="preserve"> démarche utilisée dans vos travaux pour </w:t>
            </w:r>
            <w:r w:rsidR="0084147C">
              <w:rPr>
                <w:rFonts w:ascii="Maiandra GD" w:hAnsi="Maiandra GD"/>
              </w:rPr>
              <w:t>résoudre</w:t>
            </w:r>
            <w:r w:rsidR="008322FE">
              <w:rPr>
                <w:rFonts w:ascii="Maiandra GD" w:hAnsi="Maiandra GD"/>
              </w:rPr>
              <w:t xml:space="preserve"> le problème. Cette démarche peut </w:t>
            </w:r>
            <w:r w:rsidR="006167AE">
              <w:rPr>
                <w:rFonts w:ascii="Maiandra GD" w:hAnsi="Maiandra GD"/>
              </w:rPr>
              <w:t xml:space="preserve">être </w:t>
            </w:r>
            <w:r w:rsidR="008322FE">
              <w:rPr>
                <w:rFonts w:ascii="Maiandra GD" w:hAnsi="Maiandra GD"/>
              </w:rPr>
              <w:t>schématis</w:t>
            </w:r>
            <w:ins w:id="13" w:author="YELEMOU" w:date="2024-10-11T09:42:00Z" w16du:dateUtc="2024-10-11T09:42:00Z">
              <w:r w:rsidR="00BC4DB3">
                <w:rPr>
                  <w:rFonts w:ascii="Maiandra GD" w:hAnsi="Maiandra GD"/>
                </w:rPr>
                <w:t>ée</w:t>
              </w:r>
            </w:ins>
            <w:del w:id="14" w:author="YELEMOU" w:date="2024-10-11T09:42:00Z" w16du:dateUtc="2024-10-11T09:42:00Z">
              <w:r w:rsidR="008322FE" w:rsidDel="00BC4DB3">
                <w:rPr>
                  <w:rFonts w:ascii="Maiandra GD" w:hAnsi="Maiandra GD"/>
                </w:rPr>
                <w:delText>er</w:delText>
              </w:r>
            </w:del>
            <w:r w:rsidR="008322FE">
              <w:rPr>
                <w:rFonts w:ascii="Maiandra GD" w:hAnsi="Maiandra GD"/>
              </w:rPr>
              <w:t xml:space="preserve"> </w:t>
            </w:r>
            <w:ins w:id="15" w:author="YELEMOU" w:date="2024-10-11T09:42:00Z" w16du:dateUtc="2024-10-11T09:42:00Z">
              <w:r w:rsidR="00BC4DB3">
                <w:rPr>
                  <w:rFonts w:ascii="Maiandra GD" w:hAnsi="Maiandra GD"/>
                </w:rPr>
                <w:t>(alg</w:t>
              </w:r>
            </w:ins>
            <w:ins w:id="16" w:author="YELEMOU" w:date="2024-10-11T09:43:00Z" w16du:dateUtc="2024-10-11T09:43:00Z">
              <w:r w:rsidR="00BC4DB3">
                <w:rPr>
                  <w:rFonts w:ascii="Maiandra GD" w:hAnsi="Maiandra GD"/>
                </w:rPr>
                <w:t xml:space="preserve">origramme, diagramme, algorithme, architectures, etc) </w:t>
              </w:r>
            </w:ins>
            <w:r w:rsidR="008322FE">
              <w:rPr>
                <w:rFonts w:ascii="Maiandra GD" w:hAnsi="Maiandra GD"/>
              </w:rPr>
              <w:t>pour faciliter sa compréhension.</w:t>
            </w:r>
          </w:p>
          <w:p w14:paraId="5C605914" w14:textId="5138FE6C" w:rsidR="00BC4DB3" w:rsidRDefault="00472385" w:rsidP="0084147C">
            <w:pPr>
              <w:pStyle w:val="NormalWeb"/>
              <w:numPr>
                <w:ilvl w:val="0"/>
                <w:numId w:val="61"/>
              </w:numPr>
              <w:spacing w:before="75" w:beforeAutospacing="0" w:after="75" w:afterAutospacing="0"/>
              <w:jc w:val="both"/>
              <w:rPr>
                <w:rFonts w:ascii="Maiandra GD" w:hAnsi="Maiandra GD"/>
              </w:rPr>
            </w:pPr>
            <w:ins w:id="17" w:author="YELEMOU" w:date="2024-10-11T09:44:00Z" w16du:dateUtc="2024-10-11T09:44:00Z">
              <w:r>
                <w:rPr>
                  <w:rFonts w:ascii="Maiandra GD" w:hAnsi="Maiandra GD"/>
                </w:rPr>
                <w:t>Présenter clairement votre solution/vos contributions</w:t>
              </w:r>
            </w:ins>
          </w:p>
          <w:p w14:paraId="5DBDF280" w14:textId="77777777" w:rsidR="0084147C" w:rsidRDefault="0084147C" w:rsidP="00472385">
            <w:pPr>
              <w:pStyle w:val="NormalWeb"/>
              <w:numPr>
                <w:ilvl w:val="0"/>
                <w:numId w:val="61"/>
              </w:numPr>
              <w:spacing w:before="75" w:beforeAutospacing="0" w:after="75" w:afterAutospacing="0"/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Cette section présente la partie importante de votre travail. Donc faire une description claire de chaque partie ou étape de votre méthodologie afin de valoriser la pertinence de vos propositions</w:t>
            </w:r>
          </w:p>
          <w:p w14:paraId="7E54FB87" w14:textId="458E1043" w:rsidR="0084147C" w:rsidRPr="0084147C" w:rsidRDefault="0084147C" w:rsidP="0084147C">
            <w:pPr>
              <w:pStyle w:val="NormalWeb"/>
              <w:numPr>
                <w:ilvl w:val="0"/>
                <w:numId w:val="61"/>
              </w:numPr>
              <w:spacing w:before="75" w:beforeAutospacing="0" w:after="75" w:afterAutospacing="0"/>
              <w:jc w:val="both"/>
              <w:rPr>
                <w:rFonts w:ascii="Maiandra GD" w:hAnsi="Maiandra GD"/>
              </w:rPr>
            </w:pPr>
          </w:p>
        </w:tc>
      </w:tr>
      <w:tr w:rsidR="0084147C" w:rsidRPr="00530D02" w14:paraId="580F613E" w14:textId="77777777" w:rsidTr="00F96ED3">
        <w:trPr>
          <w:jc w:val="center"/>
        </w:trPr>
        <w:tc>
          <w:tcPr>
            <w:tcW w:w="11057" w:type="dxa"/>
            <w:gridSpan w:val="2"/>
            <w:shd w:val="clear" w:color="auto" w:fill="BDD6EE" w:themeFill="accent1" w:themeFillTint="66"/>
          </w:tcPr>
          <w:p w14:paraId="37EE9D25" w14:textId="332864E3" w:rsidR="0084147C" w:rsidRPr="00530D02" w:rsidRDefault="0084147C" w:rsidP="00F96ED3">
            <w:pPr>
              <w:pStyle w:val="NormalWeb"/>
              <w:spacing w:before="75" w:beforeAutospacing="0" w:after="75" w:afterAutospacing="0"/>
              <w:rPr>
                <w:rFonts w:ascii="Maiandra GD" w:hAnsi="Maiandra GD"/>
                <w:sz w:val="21"/>
                <w:szCs w:val="21"/>
              </w:rPr>
            </w:pPr>
            <w:r>
              <w:rPr>
                <w:rStyle w:val="lev"/>
                <w:rFonts w:ascii="Maiandra GD" w:hAnsi="Maiandra GD"/>
                <w:sz w:val="28"/>
                <w:szCs w:val="28"/>
              </w:rPr>
              <w:t>C</w:t>
            </w:r>
            <w:r>
              <w:rPr>
                <w:rStyle w:val="lev"/>
                <w:sz w:val="28"/>
                <w:szCs w:val="28"/>
              </w:rPr>
              <w:t>hapitre 4 : Implémentation</w:t>
            </w:r>
            <w:r w:rsidR="006167AE">
              <w:rPr>
                <w:rStyle w:val="lev"/>
                <w:sz w:val="28"/>
                <w:szCs w:val="28"/>
              </w:rPr>
              <w:t>/</w:t>
            </w:r>
            <w:r>
              <w:rPr>
                <w:rStyle w:val="lev"/>
                <w:sz w:val="28"/>
                <w:szCs w:val="28"/>
              </w:rPr>
              <w:t>Expérimentation</w:t>
            </w:r>
            <w:r w:rsidRPr="00530D02">
              <w:rPr>
                <w:rStyle w:val="lev"/>
                <w:rFonts w:ascii="Maiandra GD" w:hAnsi="Maiandra GD"/>
                <w:i/>
                <w:iCs/>
                <w:sz w:val="21"/>
                <w:szCs w:val="21"/>
              </w:rPr>
              <w:t xml:space="preserve"> </w:t>
            </w:r>
            <w:ins w:id="18" w:author="YELEMOU" w:date="2024-10-11T09:49:00Z" w16du:dateUtc="2024-10-11T09:49:00Z">
              <w:r w:rsidR="00472385">
                <w:rPr>
                  <w:rStyle w:val="lev"/>
                  <w:rFonts w:ascii="Maiandra GD" w:hAnsi="Maiandra GD"/>
                  <w:i/>
                  <w:iCs/>
                  <w:sz w:val="21"/>
                  <w:szCs w:val="21"/>
                </w:rPr>
                <w:t>/</w:t>
              </w:r>
              <w:r w:rsidR="00472385">
                <w:rPr>
                  <w:rStyle w:val="lev"/>
                  <w:i/>
                  <w:iCs/>
                  <w:sz w:val="21"/>
                  <w:szCs w:val="21"/>
                </w:rPr>
                <w:t xml:space="preserve"> Evaluation de la solution</w:t>
              </w:r>
            </w:ins>
          </w:p>
        </w:tc>
      </w:tr>
      <w:tr w:rsidR="0084147C" w:rsidRPr="00530D02" w14:paraId="71DA54B0" w14:textId="77777777" w:rsidTr="00456ED4">
        <w:trPr>
          <w:jc w:val="center"/>
        </w:trPr>
        <w:tc>
          <w:tcPr>
            <w:tcW w:w="3686" w:type="dxa"/>
          </w:tcPr>
          <w:p w14:paraId="787FE9BB" w14:textId="6D407B87" w:rsidR="0084147C" w:rsidRPr="00530D02" w:rsidRDefault="00516567" w:rsidP="000C4283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  <w:r>
              <w:rPr>
                <w:rStyle w:val="lev"/>
                <w:rFonts w:ascii="Maiandra GD" w:hAnsi="Maiandra GD"/>
              </w:rPr>
              <w:t>Décrire le processus d’implémentation de votre travail.</w:t>
            </w:r>
          </w:p>
        </w:tc>
        <w:tc>
          <w:tcPr>
            <w:tcW w:w="7371" w:type="dxa"/>
          </w:tcPr>
          <w:p w14:paraId="2C1A1015" w14:textId="379CAF9F" w:rsidR="0084147C" w:rsidRDefault="0084147C" w:rsidP="0084147C">
            <w:pPr>
              <w:pStyle w:val="Paragraphedeliste"/>
              <w:numPr>
                <w:ilvl w:val="0"/>
                <w:numId w:val="61"/>
              </w:numPr>
              <w:spacing w:after="160" w:line="360" w:lineRule="auto"/>
            </w:pPr>
            <w:r>
              <w:t>Décrire et justifier les choix d’implémentation</w:t>
            </w:r>
          </w:p>
          <w:p w14:paraId="501B341A" w14:textId="0975032E" w:rsidR="0084147C" w:rsidRDefault="0084147C" w:rsidP="0084147C">
            <w:pPr>
              <w:pStyle w:val="Paragraphedeliste"/>
              <w:numPr>
                <w:ilvl w:val="0"/>
                <w:numId w:val="61"/>
              </w:numPr>
              <w:spacing w:after="160" w:line="360" w:lineRule="auto"/>
            </w:pPr>
            <w:r>
              <w:t xml:space="preserve">Décrire l’environnement </w:t>
            </w:r>
            <w:del w:id="19" w:author="YELEMOU" w:date="2024-10-11T09:46:00Z" w16du:dateUtc="2024-10-11T09:46:00Z">
              <w:r w:rsidDel="00472385">
                <w:delText xml:space="preserve">de </w:delText>
              </w:r>
            </w:del>
            <w:r>
              <w:t>matériel et logiciel</w:t>
            </w:r>
            <w:ins w:id="20" w:author="YELEMOU" w:date="2024-10-11T09:50:00Z" w16du:dateUtc="2024-10-11T09:50:00Z">
              <w:r w:rsidR="00472385">
                <w:t xml:space="preserve"> (dispositif expériemental)</w:t>
              </w:r>
            </w:ins>
          </w:p>
          <w:p w14:paraId="1E761BD1" w14:textId="417B47DD" w:rsidR="0084147C" w:rsidRDefault="0084147C" w:rsidP="00516567">
            <w:pPr>
              <w:pStyle w:val="Paragraphedeliste"/>
              <w:numPr>
                <w:ilvl w:val="0"/>
                <w:numId w:val="61"/>
              </w:numPr>
              <w:spacing w:after="160" w:line="360" w:lineRule="auto"/>
            </w:pPr>
            <w:del w:id="21" w:author="YELEMOU" w:date="2024-10-11T09:48:00Z" w16du:dateUtc="2024-10-11T09:48:00Z">
              <w:r w:rsidDel="00472385">
                <w:delText xml:space="preserve">Décrire </w:delText>
              </w:r>
            </w:del>
            <w:ins w:id="22" w:author="YELEMOU" w:date="2024-10-11T09:48:00Z" w16du:dateUtc="2024-10-11T09:48:00Z">
              <w:r w:rsidR="00472385">
                <w:t>Présenter</w:t>
              </w:r>
              <w:r w:rsidR="00472385">
                <w:t xml:space="preserve"> </w:t>
              </w:r>
            </w:ins>
            <w:r>
              <w:t xml:space="preserve">les données utilisées dans votre expérimentation </w:t>
            </w:r>
          </w:p>
          <w:p w14:paraId="5E36A810" w14:textId="4294EC8D" w:rsidR="00516567" w:rsidRPr="00516567" w:rsidRDefault="00516567" w:rsidP="00516567">
            <w:pPr>
              <w:pStyle w:val="Paragraphedeliste"/>
              <w:numPr>
                <w:ilvl w:val="0"/>
                <w:numId w:val="61"/>
              </w:numPr>
              <w:spacing w:after="160" w:line="360" w:lineRule="auto"/>
            </w:pPr>
            <w:r>
              <w:t>Présenter</w:t>
            </w:r>
            <w:ins w:id="23" w:author="YELEMOU" w:date="2024-10-11T09:49:00Z" w16du:dateUtc="2024-10-11T09:49:00Z">
              <w:r w:rsidR="00472385">
                <w:t>, analyser</w:t>
              </w:r>
            </w:ins>
            <w:r>
              <w:t xml:space="preserve"> et </w:t>
            </w:r>
            <w:del w:id="24" w:author="YELEMOU" w:date="2024-10-11T09:50:00Z" w16du:dateUtc="2024-10-11T09:50:00Z">
              <w:r w:rsidDel="00472385">
                <w:delText xml:space="preserve">discuter </w:delText>
              </w:r>
            </w:del>
            <w:ins w:id="25" w:author="YELEMOU" w:date="2024-10-11T09:50:00Z" w16du:dateUtc="2024-10-11T09:50:00Z">
              <w:r w:rsidR="00472385">
                <w:t>interpreter</w:t>
              </w:r>
              <w:r w:rsidR="00472385">
                <w:t xml:space="preserve"> </w:t>
              </w:r>
            </w:ins>
            <w:r>
              <w:t>les principaux résultats obtenus</w:t>
            </w:r>
          </w:p>
        </w:tc>
      </w:tr>
      <w:tr w:rsidR="00516567" w:rsidRPr="00530D02" w14:paraId="1F7652B6" w14:textId="77777777" w:rsidTr="00CF096E">
        <w:trPr>
          <w:jc w:val="center"/>
        </w:trPr>
        <w:tc>
          <w:tcPr>
            <w:tcW w:w="11057" w:type="dxa"/>
            <w:gridSpan w:val="2"/>
            <w:shd w:val="clear" w:color="auto" w:fill="BDD6EE" w:themeFill="accent1" w:themeFillTint="66"/>
          </w:tcPr>
          <w:p w14:paraId="2C359A89" w14:textId="643CFD0E" w:rsidR="00516567" w:rsidRPr="00530D02" w:rsidRDefault="00516567" w:rsidP="00CF096E">
            <w:pPr>
              <w:pStyle w:val="NormalWeb"/>
              <w:spacing w:before="75" w:beforeAutospacing="0" w:after="75" w:afterAutospacing="0"/>
              <w:rPr>
                <w:rFonts w:ascii="Maiandra GD" w:hAnsi="Maiandra GD"/>
                <w:sz w:val="21"/>
                <w:szCs w:val="21"/>
              </w:rPr>
            </w:pPr>
            <w:r>
              <w:rPr>
                <w:rStyle w:val="lev"/>
                <w:rFonts w:ascii="Maiandra GD" w:hAnsi="Maiandra GD"/>
                <w:sz w:val="28"/>
                <w:szCs w:val="28"/>
              </w:rPr>
              <w:t xml:space="preserve">Conclusion </w:t>
            </w:r>
            <w:r w:rsidRPr="00530D02">
              <w:rPr>
                <w:rStyle w:val="lev"/>
                <w:rFonts w:ascii="Maiandra GD" w:hAnsi="Maiandra GD"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516567" w:rsidRPr="00530D02" w14:paraId="7FB05EE6" w14:textId="77777777" w:rsidTr="00456ED4">
        <w:trPr>
          <w:jc w:val="center"/>
        </w:trPr>
        <w:tc>
          <w:tcPr>
            <w:tcW w:w="3686" w:type="dxa"/>
          </w:tcPr>
          <w:p w14:paraId="5FC89D09" w14:textId="77777777" w:rsidR="00516567" w:rsidRDefault="00516567" w:rsidP="000C4283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</w:p>
        </w:tc>
        <w:tc>
          <w:tcPr>
            <w:tcW w:w="7371" w:type="dxa"/>
          </w:tcPr>
          <w:p w14:paraId="79D04A87" w14:textId="063C77C9" w:rsidR="006167AE" w:rsidRPr="006167AE" w:rsidRDefault="006167AE" w:rsidP="006167AE">
            <w:pPr>
              <w:pStyle w:val="Paragraphedeliste"/>
              <w:numPr>
                <w:ilvl w:val="0"/>
                <w:numId w:val="65"/>
              </w:numPr>
              <w:spacing w:after="160" w:line="360" w:lineRule="auto"/>
            </w:pPr>
            <w:del w:id="26" w:author="YELEMOU" w:date="2024-10-11T09:51:00Z" w16du:dateUtc="2024-10-11T09:51:00Z">
              <w:r w:rsidRPr="006167AE" w:rsidDel="00472385">
                <w:delText xml:space="preserve">Décrire </w:delText>
              </w:r>
            </w:del>
            <w:ins w:id="27" w:author="YELEMOU" w:date="2024-10-11T09:51:00Z" w16du:dateUtc="2024-10-11T09:51:00Z">
              <w:r w:rsidR="00472385">
                <w:t>Présenter</w:t>
              </w:r>
              <w:r w:rsidR="00472385" w:rsidRPr="006167AE">
                <w:t xml:space="preserve"> </w:t>
              </w:r>
            </w:ins>
            <w:r w:rsidRPr="006167AE">
              <w:t xml:space="preserve">le bilan des principales actions réalisées </w:t>
            </w:r>
          </w:p>
          <w:p w14:paraId="2E3D45ED" w14:textId="377DC542" w:rsidR="00516567" w:rsidRDefault="006167AE" w:rsidP="006167AE">
            <w:pPr>
              <w:pStyle w:val="Paragraphedeliste"/>
              <w:numPr>
                <w:ilvl w:val="0"/>
                <w:numId w:val="65"/>
              </w:numPr>
              <w:spacing w:after="160" w:line="360" w:lineRule="auto"/>
            </w:pPr>
            <w:del w:id="28" w:author="YELEMOU" w:date="2024-10-11T09:51:00Z" w16du:dateUtc="2024-10-11T09:51:00Z">
              <w:r w:rsidRPr="006167AE" w:rsidDel="00472385">
                <w:delText xml:space="preserve">Décrire </w:delText>
              </w:r>
            </w:del>
            <w:ins w:id="29" w:author="YELEMOU" w:date="2024-10-11T09:51:00Z" w16du:dateUtc="2024-10-11T09:51:00Z">
              <w:r w:rsidR="00472385">
                <w:t>Présenter d</w:t>
              </w:r>
            </w:ins>
            <w:del w:id="30" w:author="YELEMOU" w:date="2024-10-11T09:51:00Z" w16du:dateUtc="2024-10-11T09:51:00Z">
              <w:r w:rsidRPr="006167AE" w:rsidDel="00472385">
                <w:delText>l</w:delText>
              </w:r>
            </w:del>
            <w:r w:rsidRPr="006167AE">
              <w:t>es perspectives</w:t>
            </w:r>
            <w:r w:rsidR="00516567" w:rsidRPr="006167AE">
              <w:t> </w:t>
            </w:r>
            <w:r w:rsidR="00516567" w:rsidRPr="006167AE">
              <w:tab/>
            </w:r>
          </w:p>
        </w:tc>
      </w:tr>
      <w:tr w:rsidR="006167AE" w:rsidRPr="00530D02" w14:paraId="120A8594" w14:textId="77777777" w:rsidTr="00CF096E">
        <w:trPr>
          <w:jc w:val="center"/>
        </w:trPr>
        <w:tc>
          <w:tcPr>
            <w:tcW w:w="11057" w:type="dxa"/>
            <w:gridSpan w:val="2"/>
            <w:shd w:val="clear" w:color="auto" w:fill="BDD6EE" w:themeFill="accent1" w:themeFillTint="66"/>
          </w:tcPr>
          <w:p w14:paraId="3DD43BE5" w14:textId="5AE4F504" w:rsidR="006167AE" w:rsidRPr="00530D02" w:rsidRDefault="006167AE" w:rsidP="00CF096E">
            <w:pPr>
              <w:pStyle w:val="NormalWeb"/>
              <w:spacing w:before="75" w:beforeAutospacing="0" w:after="75" w:afterAutospacing="0"/>
              <w:rPr>
                <w:rFonts w:ascii="Maiandra GD" w:hAnsi="Maiandra GD"/>
                <w:sz w:val="21"/>
                <w:szCs w:val="21"/>
              </w:rPr>
            </w:pPr>
            <w:r>
              <w:rPr>
                <w:rStyle w:val="lev"/>
                <w:sz w:val="28"/>
                <w:szCs w:val="28"/>
              </w:rPr>
              <w:t>Bibliographie</w:t>
            </w:r>
          </w:p>
        </w:tc>
      </w:tr>
      <w:tr w:rsidR="006167AE" w:rsidRPr="00530D02" w14:paraId="1DFBF6A1" w14:textId="77777777" w:rsidTr="006167AE">
        <w:trPr>
          <w:trHeight w:val="226"/>
          <w:jc w:val="center"/>
        </w:trPr>
        <w:tc>
          <w:tcPr>
            <w:tcW w:w="3686" w:type="dxa"/>
          </w:tcPr>
          <w:p w14:paraId="14F2487B" w14:textId="77777777" w:rsidR="006167AE" w:rsidRDefault="006167AE" w:rsidP="000C4283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</w:p>
        </w:tc>
        <w:tc>
          <w:tcPr>
            <w:tcW w:w="7371" w:type="dxa"/>
          </w:tcPr>
          <w:p w14:paraId="2DD34B49" w14:textId="04F6F4E6" w:rsidR="006167AE" w:rsidRPr="006167AE" w:rsidRDefault="006167AE" w:rsidP="006167AE">
            <w:pPr>
              <w:pStyle w:val="Paragraphedeliste"/>
              <w:numPr>
                <w:ilvl w:val="0"/>
                <w:numId w:val="65"/>
              </w:numPr>
              <w:spacing w:after="160" w:line="360" w:lineRule="auto"/>
            </w:pPr>
            <w:r>
              <w:t>Présenter les références bibliographiques utilisées dans votre mémoire</w:t>
            </w:r>
          </w:p>
        </w:tc>
      </w:tr>
      <w:tr w:rsidR="006167AE" w:rsidRPr="00530D02" w14:paraId="5ECEF5D6" w14:textId="77777777" w:rsidTr="00CF096E">
        <w:trPr>
          <w:jc w:val="center"/>
        </w:trPr>
        <w:tc>
          <w:tcPr>
            <w:tcW w:w="11057" w:type="dxa"/>
            <w:gridSpan w:val="2"/>
            <w:shd w:val="clear" w:color="auto" w:fill="BDD6EE" w:themeFill="accent1" w:themeFillTint="66"/>
          </w:tcPr>
          <w:p w14:paraId="767E1A96" w14:textId="1781AEC9" w:rsidR="006167AE" w:rsidRPr="00530D02" w:rsidRDefault="006167AE" w:rsidP="00CF096E">
            <w:pPr>
              <w:pStyle w:val="NormalWeb"/>
              <w:spacing w:before="75" w:beforeAutospacing="0" w:after="75" w:afterAutospacing="0"/>
              <w:rPr>
                <w:rFonts w:ascii="Maiandra GD" w:hAnsi="Maiandra GD"/>
                <w:sz w:val="21"/>
                <w:szCs w:val="21"/>
              </w:rPr>
            </w:pPr>
            <w:r>
              <w:rPr>
                <w:rStyle w:val="lev"/>
                <w:sz w:val="28"/>
                <w:szCs w:val="28"/>
              </w:rPr>
              <w:t>Annexe</w:t>
            </w:r>
          </w:p>
        </w:tc>
      </w:tr>
      <w:tr w:rsidR="006167AE" w:rsidRPr="00530D02" w14:paraId="5EC9B2BE" w14:textId="77777777" w:rsidTr="00456ED4">
        <w:trPr>
          <w:jc w:val="center"/>
        </w:trPr>
        <w:tc>
          <w:tcPr>
            <w:tcW w:w="3686" w:type="dxa"/>
          </w:tcPr>
          <w:p w14:paraId="432B4205" w14:textId="77777777" w:rsidR="006167AE" w:rsidRPr="00A96C9F" w:rsidRDefault="006167AE" w:rsidP="006167AE">
            <w:pPr>
              <w:pStyle w:val="Paragraphedeliste"/>
              <w:spacing w:line="36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A96C9F">
              <w:rPr>
                <w:b/>
                <w:bCs/>
                <w:color w:val="FF0000"/>
                <w:sz w:val="28"/>
                <w:szCs w:val="28"/>
              </w:rPr>
              <w:t>Annexe</w:t>
            </w:r>
          </w:p>
          <w:p w14:paraId="17D1C36F" w14:textId="77777777" w:rsidR="006167AE" w:rsidRDefault="006167AE" w:rsidP="000C4283">
            <w:pPr>
              <w:spacing w:line="360" w:lineRule="auto"/>
              <w:jc w:val="both"/>
              <w:rPr>
                <w:rStyle w:val="lev"/>
                <w:rFonts w:ascii="Maiandra GD" w:hAnsi="Maiandra GD"/>
              </w:rPr>
            </w:pPr>
          </w:p>
        </w:tc>
        <w:tc>
          <w:tcPr>
            <w:tcW w:w="7371" w:type="dxa"/>
          </w:tcPr>
          <w:p w14:paraId="19F56FB1" w14:textId="77777777" w:rsidR="006167AE" w:rsidRPr="006167AE" w:rsidRDefault="006167AE" w:rsidP="006167AE">
            <w:pPr>
              <w:pStyle w:val="Paragraphedeliste"/>
              <w:numPr>
                <w:ilvl w:val="0"/>
                <w:numId w:val="65"/>
              </w:numPr>
              <w:spacing w:after="160" w:line="360" w:lineRule="auto"/>
            </w:pPr>
            <w:r w:rsidRPr="006167AE">
              <w:t>Annexe A1</w:t>
            </w:r>
          </w:p>
          <w:p w14:paraId="77CA8F05" w14:textId="77777777" w:rsidR="006167AE" w:rsidRPr="006167AE" w:rsidRDefault="006167AE" w:rsidP="006167AE">
            <w:pPr>
              <w:pStyle w:val="Paragraphedeliste"/>
              <w:numPr>
                <w:ilvl w:val="0"/>
                <w:numId w:val="65"/>
              </w:numPr>
              <w:spacing w:after="160" w:line="360" w:lineRule="auto"/>
            </w:pPr>
            <w:r w:rsidRPr="006167AE">
              <w:t>Annexe A2</w:t>
            </w:r>
          </w:p>
          <w:p w14:paraId="6543380A" w14:textId="1B7D2272" w:rsidR="006167AE" w:rsidRPr="006167AE" w:rsidRDefault="006167AE" w:rsidP="006167AE">
            <w:pPr>
              <w:pStyle w:val="Paragraphedeliste"/>
              <w:numPr>
                <w:ilvl w:val="0"/>
                <w:numId w:val="65"/>
              </w:numPr>
              <w:spacing w:after="160" w:line="360" w:lineRule="auto"/>
            </w:pPr>
            <w:r w:rsidRPr="006167AE">
              <w:t>Annexe A3</w:t>
            </w:r>
          </w:p>
        </w:tc>
      </w:tr>
    </w:tbl>
    <w:p w14:paraId="09316094" w14:textId="77777777" w:rsidR="00E16683" w:rsidRPr="00530D02" w:rsidRDefault="00E16683" w:rsidP="003A00BB">
      <w:pPr>
        <w:spacing w:line="360" w:lineRule="auto"/>
        <w:jc w:val="both"/>
        <w:rPr>
          <w:rFonts w:ascii="Maiandra GD" w:hAnsi="Maiandra GD"/>
        </w:rPr>
      </w:pPr>
    </w:p>
    <w:sectPr w:rsidR="00E16683" w:rsidRPr="00530D02" w:rsidSect="00BF6F6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9" w:author="YELEMOU" w:date="2024-10-11T09:40:00Z" w:initials="Y">
    <w:p w14:paraId="4134FCE6" w14:textId="686A14E4" w:rsidR="00BC4DB3" w:rsidRDefault="00BC4DB3">
      <w:pPr>
        <w:pStyle w:val="Commentaire"/>
      </w:pPr>
      <w:r>
        <w:rPr>
          <w:rStyle w:val="Marquedecommentaire"/>
        </w:rPr>
        <w:annotationRef/>
      </w:r>
      <w:r>
        <w:t>Je ne suis sceptique quant à la pertience de ces deux parties dans le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34FC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33DBD3F" w16cex:dateUtc="2024-10-1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34FCE6" w16cid:durableId="033DBD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E8B3C" w14:textId="77777777" w:rsidR="0006429A" w:rsidRDefault="0006429A" w:rsidP="00247821">
      <w:r>
        <w:separator/>
      </w:r>
    </w:p>
  </w:endnote>
  <w:endnote w:type="continuationSeparator" w:id="0">
    <w:p w14:paraId="4D3D693B" w14:textId="77777777" w:rsidR="0006429A" w:rsidRDefault="0006429A" w:rsidP="0024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19609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FEB07A" w14:textId="4BF3A142" w:rsidR="00E97D10" w:rsidRPr="00E97D10" w:rsidRDefault="00E97D10" w:rsidP="00E97D10">
            <w:pPr>
              <w:tabs>
                <w:tab w:val="center" w:pos="4536"/>
                <w:tab w:val="right" w:pos="9072"/>
              </w:tabs>
              <w:jc w:val="center"/>
              <w:rPr>
                <w:rFonts w:ascii="Rockwell" w:hAnsi="Rockwell"/>
                <w:i/>
                <w:sz w:val="16"/>
              </w:rPr>
            </w:pPr>
            <w:r>
              <w:rPr>
                <w:rFonts w:ascii="Rockwell" w:hAnsi="Rockwell"/>
                <w:i/>
                <w:sz w:val="16"/>
              </w:rPr>
              <w:t>_________________________________________________________________________________________________________________</w:t>
            </w:r>
          </w:p>
          <w:p w14:paraId="081E16CA" w14:textId="687345A7" w:rsidR="003528B9" w:rsidRDefault="00E97D10" w:rsidP="00E97D10">
            <w:pPr>
              <w:pStyle w:val="Pieddepage"/>
            </w:pPr>
            <w:r>
              <w:rPr>
                <w:rFonts w:ascii="Maiandra GD" w:hAnsi="Maiandra GD"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CA2EF6" wp14:editId="440F0939">
                      <wp:simplePos x="0" y="0"/>
                      <wp:positionH relativeFrom="column">
                        <wp:posOffset>4895363</wp:posOffset>
                      </wp:positionH>
                      <wp:positionV relativeFrom="paragraph">
                        <wp:posOffset>151724</wp:posOffset>
                      </wp:positionV>
                      <wp:extent cx="0" cy="190005"/>
                      <wp:effectExtent l="0" t="0" r="38100" b="19685"/>
                      <wp:wrapNone/>
                      <wp:docPr id="2068397822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4175E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45pt,11.95pt" to="385.4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2C056D">
              <w:rPr>
                <w:rFonts w:ascii="Maiandra GD" w:hAnsi="Maiandra GD"/>
                <w:i/>
                <w:sz w:val="16"/>
              </w:rPr>
              <w:t xml:space="preserve">Canevas type des </w:t>
            </w:r>
            <w:r w:rsidR="00152EE5">
              <w:rPr>
                <w:rFonts w:ascii="Maiandra GD" w:hAnsi="Maiandra GD"/>
                <w:i/>
                <w:sz w:val="16"/>
              </w:rPr>
              <w:t>TDR</w:t>
            </w:r>
            <w:r w:rsidRPr="002C056D">
              <w:rPr>
                <w:rFonts w:ascii="Maiandra GD" w:hAnsi="Maiandra GD"/>
                <w:i/>
                <w:sz w:val="16"/>
              </w:rPr>
              <w:t xml:space="preserve"> </w:t>
            </w:r>
            <w:r>
              <w:rPr>
                <w:rFonts w:ascii="Maiandra GD" w:hAnsi="Maiandra GD"/>
                <w:i/>
                <w:sz w:val="16"/>
              </w:rPr>
              <w:t xml:space="preserve">pour le </w:t>
            </w:r>
            <w:r w:rsidRPr="002C056D">
              <w:rPr>
                <w:rFonts w:ascii="Maiandra GD" w:hAnsi="Maiandra GD"/>
                <w:i/>
                <w:sz w:val="16"/>
              </w:rPr>
              <w:t>d</w:t>
            </w:r>
            <w:r w:rsidR="003528B9">
              <w:rPr>
                <w:rFonts w:ascii="Maiandra GD" w:hAnsi="Maiandra GD"/>
                <w:i/>
                <w:sz w:val="16"/>
              </w:rPr>
              <w:t>é</w:t>
            </w:r>
            <w:r w:rsidRPr="002C056D">
              <w:rPr>
                <w:rFonts w:ascii="Maiandra GD" w:hAnsi="Maiandra GD"/>
                <w:i/>
                <w:sz w:val="16"/>
              </w:rPr>
              <w:t>veloppement ou l’acquisition de plateforme numérique au profit de l’administration publique – Site web : www.mdenp.gov.bf</w:t>
            </w:r>
            <w:r w:rsidRPr="002C056D">
              <w:t xml:space="preserve"> </w:t>
            </w:r>
          </w:p>
          <w:p w14:paraId="19B24297" w14:textId="37ED2B01" w:rsidR="00F55592" w:rsidRDefault="003528B9" w:rsidP="00E97D10">
            <w:pPr>
              <w:pStyle w:val="Pieddepage"/>
            </w:pPr>
            <w:r>
              <w:tab/>
            </w:r>
            <w:r>
              <w:tab/>
            </w:r>
            <w:r w:rsidR="00E97D10">
              <w:t xml:space="preserve">Page </w:t>
            </w:r>
            <w:r w:rsidR="00E97D10">
              <w:rPr>
                <w:b/>
                <w:bCs/>
              </w:rPr>
              <w:fldChar w:fldCharType="begin"/>
            </w:r>
            <w:r w:rsidR="00E97D10">
              <w:rPr>
                <w:b/>
                <w:bCs/>
              </w:rPr>
              <w:instrText>PAGE</w:instrText>
            </w:r>
            <w:r w:rsidR="00E97D10">
              <w:rPr>
                <w:b/>
                <w:bCs/>
              </w:rPr>
              <w:fldChar w:fldCharType="separate"/>
            </w:r>
            <w:r w:rsidR="00E97D10">
              <w:rPr>
                <w:b/>
                <w:bCs/>
              </w:rPr>
              <w:t>2</w:t>
            </w:r>
            <w:r w:rsidR="00E97D10">
              <w:rPr>
                <w:b/>
                <w:bCs/>
              </w:rPr>
              <w:fldChar w:fldCharType="end"/>
            </w:r>
            <w:r w:rsidR="00E97D10">
              <w:t xml:space="preserve"> sur </w:t>
            </w:r>
            <w:r w:rsidR="00E97D10">
              <w:rPr>
                <w:b/>
                <w:bCs/>
              </w:rPr>
              <w:fldChar w:fldCharType="begin"/>
            </w:r>
            <w:r w:rsidR="00E97D10">
              <w:rPr>
                <w:b/>
                <w:bCs/>
              </w:rPr>
              <w:instrText>NUMPAGES</w:instrText>
            </w:r>
            <w:r w:rsidR="00E97D10">
              <w:rPr>
                <w:b/>
                <w:bCs/>
              </w:rPr>
              <w:fldChar w:fldCharType="separate"/>
            </w:r>
            <w:r w:rsidR="00E97D10">
              <w:rPr>
                <w:b/>
                <w:bCs/>
              </w:rPr>
              <w:t>5</w:t>
            </w:r>
            <w:r w:rsidR="00E97D10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21C81" w14:textId="77777777" w:rsidR="0006429A" w:rsidRDefault="0006429A" w:rsidP="00247821">
      <w:r>
        <w:separator/>
      </w:r>
    </w:p>
  </w:footnote>
  <w:footnote w:type="continuationSeparator" w:id="0">
    <w:p w14:paraId="42BD20D0" w14:textId="77777777" w:rsidR="0006429A" w:rsidRDefault="0006429A" w:rsidP="00247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173"/>
    <w:multiLevelType w:val="multilevel"/>
    <w:tmpl w:val="1EF2820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56C4"/>
    <w:multiLevelType w:val="hybridMultilevel"/>
    <w:tmpl w:val="B8343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0D5666"/>
    <w:multiLevelType w:val="hybridMultilevel"/>
    <w:tmpl w:val="9662C6B6"/>
    <w:lvl w:ilvl="0" w:tplc="FC701E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B6C6E19"/>
    <w:multiLevelType w:val="multilevel"/>
    <w:tmpl w:val="01D6D5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5C602F"/>
    <w:multiLevelType w:val="hybridMultilevel"/>
    <w:tmpl w:val="57746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72511"/>
    <w:multiLevelType w:val="multilevel"/>
    <w:tmpl w:val="82B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F5CBF"/>
    <w:multiLevelType w:val="multilevel"/>
    <w:tmpl w:val="B696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D5538"/>
    <w:multiLevelType w:val="hybridMultilevel"/>
    <w:tmpl w:val="F454D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471F3"/>
    <w:multiLevelType w:val="multilevel"/>
    <w:tmpl w:val="789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D5DE7"/>
    <w:multiLevelType w:val="hybridMultilevel"/>
    <w:tmpl w:val="82F6B620"/>
    <w:lvl w:ilvl="0" w:tplc="3F8ADE4C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05ED8"/>
    <w:multiLevelType w:val="hybridMultilevel"/>
    <w:tmpl w:val="88408BEE"/>
    <w:lvl w:ilvl="0" w:tplc="9C32D320">
      <w:start w:val="1"/>
      <w:numFmt w:val="bullet"/>
      <w:lvlText w:val=""/>
      <w:lvlJc w:val="left"/>
      <w:pPr>
        <w:ind w:left="144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D41693"/>
    <w:multiLevelType w:val="hybridMultilevel"/>
    <w:tmpl w:val="6F800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12251"/>
    <w:multiLevelType w:val="multilevel"/>
    <w:tmpl w:val="4606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3062E"/>
    <w:multiLevelType w:val="hybridMultilevel"/>
    <w:tmpl w:val="A2783D36"/>
    <w:lvl w:ilvl="0" w:tplc="3F8ADE4C">
      <w:start w:val="2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E80204"/>
    <w:multiLevelType w:val="hybridMultilevel"/>
    <w:tmpl w:val="01FA2E42"/>
    <w:lvl w:ilvl="0" w:tplc="3F8ADE4C">
      <w:start w:val="2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04897"/>
    <w:multiLevelType w:val="multilevel"/>
    <w:tmpl w:val="0526C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9CC334A"/>
    <w:multiLevelType w:val="hybridMultilevel"/>
    <w:tmpl w:val="D6C27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AD7628"/>
    <w:multiLevelType w:val="hybridMultilevel"/>
    <w:tmpl w:val="6FCC5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30521"/>
    <w:multiLevelType w:val="hybridMultilevel"/>
    <w:tmpl w:val="E67CD8CE"/>
    <w:lvl w:ilvl="0" w:tplc="FC701E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B37392"/>
    <w:multiLevelType w:val="hybridMultilevel"/>
    <w:tmpl w:val="E22E9F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F80376"/>
    <w:multiLevelType w:val="hybridMultilevel"/>
    <w:tmpl w:val="2CF4FD22"/>
    <w:lvl w:ilvl="0" w:tplc="1D580E9E">
      <w:numFmt w:val="bullet"/>
      <w:lvlText w:val="-"/>
      <w:lvlJc w:val="left"/>
      <w:pPr>
        <w:ind w:left="720" w:hanging="360"/>
      </w:pPr>
      <w:rPr>
        <w:rFonts w:ascii="Tw Cen MT" w:eastAsia="Times New Roman" w:hAnsi="Tw Cen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71E8E"/>
    <w:multiLevelType w:val="hybridMultilevel"/>
    <w:tmpl w:val="AE9C0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16FDC"/>
    <w:multiLevelType w:val="hybridMultilevel"/>
    <w:tmpl w:val="300A7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446A9"/>
    <w:multiLevelType w:val="multilevel"/>
    <w:tmpl w:val="127EE5C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" w:eastAsiaTheme="minorHAnsi" w:hAnsi="Roboto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F6080"/>
    <w:multiLevelType w:val="hybridMultilevel"/>
    <w:tmpl w:val="0728DEC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FE435B"/>
    <w:multiLevelType w:val="hybridMultilevel"/>
    <w:tmpl w:val="5D70E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F25B3"/>
    <w:multiLevelType w:val="multilevel"/>
    <w:tmpl w:val="FCF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7776B"/>
    <w:multiLevelType w:val="multilevel"/>
    <w:tmpl w:val="309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B7BA0"/>
    <w:multiLevelType w:val="hybridMultilevel"/>
    <w:tmpl w:val="F09AF472"/>
    <w:lvl w:ilvl="0" w:tplc="3F8ADE4C">
      <w:start w:val="2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53023"/>
    <w:multiLevelType w:val="hybridMultilevel"/>
    <w:tmpl w:val="A16075BC"/>
    <w:lvl w:ilvl="0" w:tplc="3F8ADE4C">
      <w:start w:val="2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9A42F5"/>
    <w:multiLevelType w:val="multilevel"/>
    <w:tmpl w:val="C67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831CDD"/>
    <w:multiLevelType w:val="hybridMultilevel"/>
    <w:tmpl w:val="00ECD2EE"/>
    <w:lvl w:ilvl="0" w:tplc="3F8ADE4C">
      <w:start w:val="2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833D2E"/>
    <w:multiLevelType w:val="hybridMultilevel"/>
    <w:tmpl w:val="BAAA94FE"/>
    <w:lvl w:ilvl="0" w:tplc="3F8ADE4C">
      <w:start w:val="2"/>
      <w:numFmt w:val="bullet"/>
      <w:lvlText w:val="-"/>
      <w:lvlJc w:val="left"/>
      <w:pPr>
        <w:ind w:left="-12" w:hanging="360"/>
      </w:pPr>
      <w:rPr>
        <w:rFonts w:ascii="Roboto" w:eastAsiaTheme="minorHAnsi" w:hAnsi="Roboto" w:cstheme="minorBidi" w:hint="default"/>
      </w:rPr>
    </w:lvl>
    <w:lvl w:ilvl="1" w:tplc="0809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3" w15:restartNumberingAfterBreak="0">
    <w:nsid w:val="5C8060BD"/>
    <w:multiLevelType w:val="hybridMultilevel"/>
    <w:tmpl w:val="8D3CA770"/>
    <w:lvl w:ilvl="0" w:tplc="389E7016">
      <w:start w:val="1"/>
      <w:numFmt w:val="bullet"/>
      <w:lvlText w:val="-"/>
      <w:lvlJc w:val="left"/>
      <w:pPr>
        <w:ind w:left="720" w:hanging="360"/>
      </w:pPr>
      <w:rPr>
        <w:rFonts w:ascii="Maiandra GD" w:eastAsia="Times New Roman" w:hAnsi="Maiandra GD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F346B"/>
    <w:multiLevelType w:val="hybridMultilevel"/>
    <w:tmpl w:val="3FF8666A"/>
    <w:lvl w:ilvl="0" w:tplc="FC701E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D1310B"/>
    <w:multiLevelType w:val="multilevel"/>
    <w:tmpl w:val="39B8C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36" w15:restartNumberingAfterBreak="0">
    <w:nsid w:val="632138C8"/>
    <w:multiLevelType w:val="hybridMultilevel"/>
    <w:tmpl w:val="21A63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23345"/>
    <w:multiLevelType w:val="hybridMultilevel"/>
    <w:tmpl w:val="E59AE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23906"/>
    <w:multiLevelType w:val="hybridMultilevel"/>
    <w:tmpl w:val="B7EA3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E3701"/>
    <w:multiLevelType w:val="hybridMultilevel"/>
    <w:tmpl w:val="A6F80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40E33"/>
    <w:multiLevelType w:val="hybridMultilevel"/>
    <w:tmpl w:val="D5F24D1A"/>
    <w:lvl w:ilvl="0" w:tplc="FC701E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D6038F5"/>
    <w:multiLevelType w:val="hybridMultilevel"/>
    <w:tmpl w:val="7BE8E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C31042"/>
    <w:multiLevelType w:val="hybridMultilevel"/>
    <w:tmpl w:val="D59AFD0E"/>
    <w:lvl w:ilvl="0" w:tplc="3F8ADE4C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C7020"/>
    <w:multiLevelType w:val="hybridMultilevel"/>
    <w:tmpl w:val="7F847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A4A39"/>
    <w:multiLevelType w:val="multilevel"/>
    <w:tmpl w:val="4812347E"/>
    <w:lvl w:ilvl="0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2C74E9"/>
    <w:multiLevelType w:val="hybridMultilevel"/>
    <w:tmpl w:val="EDDEE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B90F3E"/>
    <w:multiLevelType w:val="hybridMultilevel"/>
    <w:tmpl w:val="F724C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17BCE"/>
    <w:multiLevelType w:val="hybridMultilevel"/>
    <w:tmpl w:val="C5D27C72"/>
    <w:lvl w:ilvl="0" w:tplc="3F8ADE4C">
      <w:start w:val="2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E32B6D"/>
    <w:multiLevelType w:val="multilevel"/>
    <w:tmpl w:val="579E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25051">
    <w:abstractNumId w:val="21"/>
  </w:num>
  <w:num w:numId="2" w16cid:durableId="1632786351">
    <w:abstractNumId w:val="16"/>
  </w:num>
  <w:num w:numId="3" w16cid:durableId="839391490">
    <w:abstractNumId w:val="24"/>
  </w:num>
  <w:num w:numId="4" w16cid:durableId="1556311986">
    <w:abstractNumId w:val="22"/>
  </w:num>
  <w:num w:numId="5" w16cid:durableId="1054737058">
    <w:abstractNumId w:val="11"/>
  </w:num>
  <w:num w:numId="6" w16cid:durableId="194927593">
    <w:abstractNumId w:val="39"/>
  </w:num>
  <w:num w:numId="7" w16cid:durableId="2133667869">
    <w:abstractNumId w:val="36"/>
  </w:num>
  <w:num w:numId="8" w16cid:durableId="2060394647">
    <w:abstractNumId w:val="17"/>
  </w:num>
  <w:num w:numId="9" w16cid:durableId="331297055">
    <w:abstractNumId w:val="7"/>
  </w:num>
  <w:num w:numId="10" w16cid:durableId="318121009">
    <w:abstractNumId w:val="41"/>
  </w:num>
  <w:num w:numId="11" w16cid:durableId="1601447919">
    <w:abstractNumId w:val="43"/>
  </w:num>
  <w:num w:numId="12" w16cid:durableId="1182863238">
    <w:abstractNumId w:val="37"/>
  </w:num>
  <w:num w:numId="13" w16cid:durableId="8264987">
    <w:abstractNumId w:val="4"/>
  </w:num>
  <w:num w:numId="14" w16cid:durableId="1248804592">
    <w:abstractNumId w:val="25"/>
  </w:num>
  <w:num w:numId="15" w16cid:durableId="1147671895">
    <w:abstractNumId w:val="38"/>
  </w:num>
  <w:num w:numId="16" w16cid:durableId="580331682">
    <w:abstractNumId w:val="46"/>
  </w:num>
  <w:num w:numId="17" w16cid:durableId="743265333">
    <w:abstractNumId w:val="10"/>
  </w:num>
  <w:num w:numId="18" w16cid:durableId="2110655946">
    <w:abstractNumId w:val="35"/>
  </w:num>
  <w:num w:numId="19" w16cid:durableId="2183043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22352055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80507362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65933513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337266555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976830975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62896984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988512166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2057897507">
    <w:abstractNumId w:val="32"/>
  </w:num>
  <w:num w:numId="28" w16cid:durableId="48335110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068736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4360967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36756375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826016521">
    <w:abstractNumId w:val="13"/>
  </w:num>
  <w:num w:numId="33" w16cid:durableId="1917935157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2116247669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4050533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116023674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01981943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09910644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811210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75932639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53735284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8271343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75979143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202998315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39854956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71646322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730500052">
    <w:abstractNumId w:val="42"/>
  </w:num>
  <w:num w:numId="48" w16cid:durableId="469786533">
    <w:abstractNumId w:val="20"/>
  </w:num>
  <w:num w:numId="49" w16cid:durableId="950472565">
    <w:abstractNumId w:val="44"/>
  </w:num>
  <w:num w:numId="50" w16cid:durableId="1882400637">
    <w:abstractNumId w:val="14"/>
  </w:num>
  <w:num w:numId="51" w16cid:durableId="1520658058">
    <w:abstractNumId w:val="47"/>
  </w:num>
  <w:num w:numId="52" w16cid:durableId="116917604">
    <w:abstractNumId w:val="23"/>
  </w:num>
  <w:num w:numId="53" w16cid:durableId="1190995079">
    <w:abstractNumId w:val="9"/>
  </w:num>
  <w:num w:numId="54" w16cid:durableId="555363478">
    <w:abstractNumId w:val="19"/>
  </w:num>
  <w:num w:numId="55" w16cid:durableId="489519794">
    <w:abstractNumId w:val="29"/>
  </w:num>
  <w:num w:numId="56" w16cid:durableId="194973074">
    <w:abstractNumId w:val="31"/>
  </w:num>
  <w:num w:numId="57" w16cid:durableId="5988634">
    <w:abstractNumId w:val="34"/>
  </w:num>
  <w:num w:numId="58" w16cid:durableId="673801563">
    <w:abstractNumId w:val="33"/>
  </w:num>
  <w:num w:numId="59" w16cid:durableId="504591667">
    <w:abstractNumId w:val="45"/>
  </w:num>
  <w:num w:numId="60" w16cid:durableId="1299140410">
    <w:abstractNumId w:val="15"/>
  </w:num>
  <w:num w:numId="61" w16cid:durableId="377509455">
    <w:abstractNumId w:val="28"/>
  </w:num>
  <w:num w:numId="62" w16cid:durableId="462621898">
    <w:abstractNumId w:val="3"/>
  </w:num>
  <w:num w:numId="63" w16cid:durableId="1896968447">
    <w:abstractNumId w:val="18"/>
  </w:num>
  <w:num w:numId="64" w16cid:durableId="1148550135">
    <w:abstractNumId w:val="1"/>
  </w:num>
  <w:num w:numId="65" w16cid:durableId="846362445">
    <w:abstractNumId w:val="2"/>
  </w:num>
  <w:num w:numId="66" w16cid:durableId="185407875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ELEMOU">
    <w15:presenceInfo w15:providerId="None" w15:userId="YELEM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3C"/>
    <w:rsid w:val="00015998"/>
    <w:rsid w:val="00016E13"/>
    <w:rsid w:val="00033617"/>
    <w:rsid w:val="00036FD5"/>
    <w:rsid w:val="00037F8F"/>
    <w:rsid w:val="0004285B"/>
    <w:rsid w:val="0004387D"/>
    <w:rsid w:val="0006353C"/>
    <w:rsid w:val="0006429A"/>
    <w:rsid w:val="00067AEF"/>
    <w:rsid w:val="00073C95"/>
    <w:rsid w:val="00077BD0"/>
    <w:rsid w:val="00085346"/>
    <w:rsid w:val="0008603F"/>
    <w:rsid w:val="00097713"/>
    <w:rsid w:val="000A79DA"/>
    <w:rsid w:val="000B3C6F"/>
    <w:rsid w:val="000C3B4F"/>
    <w:rsid w:val="000C4283"/>
    <w:rsid w:val="000C608F"/>
    <w:rsid w:val="000D481A"/>
    <w:rsid w:val="000D6BF0"/>
    <w:rsid w:val="000E02BF"/>
    <w:rsid w:val="000E5BA6"/>
    <w:rsid w:val="001017D9"/>
    <w:rsid w:val="001057FB"/>
    <w:rsid w:val="001103C0"/>
    <w:rsid w:val="0011048F"/>
    <w:rsid w:val="001125E5"/>
    <w:rsid w:val="00112758"/>
    <w:rsid w:val="00116E71"/>
    <w:rsid w:val="00116E97"/>
    <w:rsid w:val="00122B38"/>
    <w:rsid w:val="00131467"/>
    <w:rsid w:val="00134542"/>
    <w:rsid w:val="00151329"/>
    <w:rsid w:val="00152EE5"/>
    <w:rsid w:val="0015418F"/>
    <w:rsid w:val="001575A2"/>
    <w:rsid w:val="00161A09"/>
    <w:rsid w:val="0016714B"/>
    <w:rsid w:val="0016794D"/>
    <w:rsid w:val="00176168"/>
    <w:rsid w:val="00180400"/>
    <w:rsid w:val="001860D0"/>
    <w:rsid w:val="00187C86"/>
    <w:rsid w:val="001A7D23"/>
    <w:rsid w:val="001B01F4"/>
    <w:rsid w:val="001B0269"/>
    <w:rsid w:val="001B567C"/>
    <w:rsid w:val="001B69EE"/>
    <w:rsid w:val="001B712C"/>
    <w:rsid w:val="001B7A57"/>
    <w:rsid w:val="001C178D"/>
    <w:rsid w:val="001E11D8"/>
    <w:rsid w:val="001E1C31"/>
    <w:rsid w:val="001E33EC"/>
    <w:rsid w:val="001F060A"/>
    <w:rsid w:val="001F2AC0"/>
    <w:rsid w:val="00205F23"/>
    <w:rsid w:val="00206F39"/>
    <w:rsid w:val="00210333"/>
    <w:rsid w:val="00216C07"/>
    <w:rsid w:val="002243C5"/>
    <w:rsid w:val="00231427"/>
    <w:rsid w:val="002351CF"/>
    <w:rsid w:val="002379E8"/>
    <w:rsid w:val="00247821"/>
    <w:rsid w:val="0025113F"/>
    <w:rsid w:val="00261A88"/>
    <w:rsid w:val="0026396F"/>
    <w:rsid w:val="002649B3"/>
    <w:rsid w:val="002A2366"/>
    <w:rsid w:val="002B25DE"/>
    <w:rsid w:val="002B6B94"/>
    <w:rsid w:val="002B7870"/>
    <w:rsid w:val="002C0C34"/>
    <w:rsid w:val="002C1CBC"/>
    <w:rsid w:val="002C4F30"/>
    <w:rsid w:val="002E41F4"/>
    <w:rsid w:val="002F35DA"/>
    <w:rsid w:val="00304C07"/>
    <w:rsid w:val="00313D7F"/>
    <w:rsid w:val="003165BF"/>
    <w:rsid w:val="003256FE"/>
    <w:rsid w:val="0033024D"/>
    <w:rsid w:val="00350E01"/>
    <w:rsid w:val="00352709"/>
    <w:rsid w:val="003528B9"/>
    <w:rsid w:val="00366D38"/>
    <w:rsid w:val="00375316"/>
    <w:rsid w:val="003753A0"/>
    <w:rsid w:val="003811D9"/>
    <w:rsid w:val="00394B6F"/>
    <w:rsid w:val="00395C64"/>
    <w:rsid w:val="003A00BB"/>
    <w:rsid w:val="003A7DD7"/>
    <w:rsid w:val="003B260A"/>
    <w:rsid w:val="003B2917"/>
    <w:rsid w:val="003E7CC7"/>
    <w:rsid w:val="003F2102"/>
    <w:rsid w:val="004025C8"/>
    <w:rsid w:val="0040586A"/>
    <w:rsid w:val="00410B44"/>
    <w:rsid w:val="00413175"/>
    <w:rsid w:val="00435D02"/>
    <w:rsid w:val="004373D9"/>
    <w:rsid w:val="00453168"/>
    <w:rsid w:val="0045587B"/>
    <w:rsid w:val="00456ED4"/>
    <w:rsid w:val="004676AC"/>
    <w:rsid w:val="004705E8"/>
    <w:rsid w:val="00472385"/>
    <w:rsid w:val="004746E3"/>
    <w:rsid w:val="004848A0"/>
    <w:rsid w:val="004879F6"/>
    <w:rsid w:val="00494895"/>
    <w:rsid w:val="00494E33"/>
    <w:rsid w:val="004B0473"/>
    <w:rsid w:val="004B3CBE"/>
    <w:rsid w:val="004B63FD"/>
    <w:rsid w:val="004B705C"/>
    <w:rsid w:val="004C77F1"/>
    <w:rsid w:val="004D0902"/>
    <w:rsid w:val="004E37C1"/>
    <w:rsid w:val="004E4426"/>
    <w:rsid w:val="004F06CE"/>
    <w:rsid w:val="004F1FFF"/>
    <w:rsid w:val="004F56B1"/>
    <w:rsid w:val="004F73FE"/>
    <w:rsid w:val="00500F02"/>
    <w:rsid w:val="00505C5F"/>
    <w:rsid w:val="00516567"/>
    <w:rsid w:val="00520422"/>
    <w:rsid w:val="00530D02"/>
    <w:rsid w:val="005318FB"/>
    <w:rsid w:val="005342E5"/>
    <w:rsid w:val="00534706"/>
    <w:rsid w:val="00555B03"/>
    <w:rsid w:val="00564B11"/>
    <w:rsid w:val="00572C90"/>
    <w:rsid w:val="00576192"/>
    <w:rsid w:val="00586881"/>
    <w:rsid w:val="00587981"/>
    <w:rsid w:val="005A4223"/>
    <w:rsid w:val="005B2461"/>
    <w:rsid w:val="005B4103"/>
    <w:rsid w:val="005D0524"/>
    <w:rsid w:val="005D0943"/>
    <w:rsid w:val="005D09EC"/>
    <w:rsid w:val="005D5650"/>
    <w:rsid w:val="005E074B"/>
    <w:rsid w:val="005F166A"/>
    <w:rsid w:val="006059F8"/>
    <w:rsid w:val="0061318D"/>
    <w:rsid w:val="00613C27"/>
    <w:rsid w:val="006167AE"/>
    <w:rsid w:val="00624602"/>
    <w:rsid w:val="0063133E"/>
    <w:rsid w:val="0064435A"/>
    <w:rsid w:val="006553BB"/>
    <w:rsid w:val="0066020A"/>
    <w:rsid w:val="00662621"/>
    <w:rsid w:val="006708B3"/>
    <w:rsid w:val="0067351A"/>
    <w:rsid w:val="00674BDA"/>
    <w:rsid w:val="00674EEE"/>
    <w:rsid w:val="00685142"/>
    <w:rsid w:val="006A3765"/>
    <w:rsid w:val="006A478C"/>
    <w:rsid w:val="006A581F"/>
    <w:rsid w:val="006B6BC2"/>
    <w:rsid w:val="006C0F8E"/>
    <w:rsid w:val="006C769D"/>
    <w:rsid w:val="006D4A5F"/>
    <w:rsid w:val="006D50F0"/>
    <w:rsid w:val="006E080A"/>
    <w:rsid w:val="006E630A"/>
    <w:rsid w:val="007048FC"/>
    <w:rsid w:val="00712A5F"/>
    <w:rsid w:val="007148E7"/>
    <w:rsid w:val="00714AE1"/>
    <w:rsid w:val="00715848"/>
    <w:rsid w:val="00717862"/>
    <w:rsid w:val="00725570"/>
    <w:rsid w:val="0072711B"/>
    <w:rsid w:val="00732293"/>
    <w:rsid w:val="00752ECF"/>
    <w:rsid w:val="007535DD"/>
    <w:rsid w:val="0076191B"/>
    <w:rsid w:val="007665F5"/>
    <w:rsid w:val="00794543"/>
    <w:rsid w:val="007A0098"/>
    <w:rsid w:val="007E5BD2"/>
    <w:rsid w:val="007F0A46"/>
    <w:rsid w:val="007F46FF"/>
    <w:rsid w:val="007F4801"/>
    <w:rsid w:val="00800082"/>
    <w:rsid w:val="008070DA"/>
    <w:rsid w:val="0080771D"/>
    <w:rsid w:val="00822D19"/>
    <w:rsid w:val="008250E9"/>
    <w:rsid w:val="00825108"/>
    <w:rsid w:val="00826203"/>
    <w:rsid w:val="008319AC"/>
    <w:rsid w:val="008322FE"/>
    <w:rsid w:val="0083269C"/>
    <w:rsid w:val="0084147C"/>
    <w:rsid w:val="00857B0B"/>
    <w:rsid w:val="00860372"/>
    <w:rsid w:val="00860886"/>
    <w:rsid w:val="00880A1A"/>
    <w:rsid w:val="00885955"/>
    <w:rsid w:val="008907FC"/>
    <w:rsid w:val="008941D9"/>
    <w:rsid w:val="008A6409"/>
    <w:rsid w:val="008B1034"/>
    <w:rsid w:val="008B18AF"/>
    <w:rsid w:val="008B52BD"/>
    <w:rsid w:val="008C2670"/>
    <w:rsid w:val="008D2F6E"/>
    <w:rsid w:val="008E459B"/>
    <w:rsid w:val="008E76EC"/>
    <w:rsid w:val="00901790"/>
    <w:rsid w:val="00903268"/>
    <w:rsid w:val="0090421E"/>
    <w:rsid w:val="00913ACD"/>
    <w:rsid w:val="0091528E"/>
    <w:rsid w:val="00924E03"/>
    <w:rsid w:val="00935C46"/>
    <w:rsid w:val="0093706E"/>
    <w:rsid w:val="0094063A"/>
    <w:rsid w:val="009408E1"/>
    <w:rsid w:val="00940D34"/>
    <w:rsid w:val="00944133"/>
    <w:rsid w:val="00947CFB"/>
    <w:rsid w:val="00961C00"/>
    <w:rsid w:val="00973153"/>
    <w:rsid w:val="00973730"/>
    <w:rsid w:val="00977351"/>
    <w:rsid w:val="009C23BF"/>
    <w:rsid w:val="009D07C6"/>
    <w:rsid w:val="009D6ABA"/>
    <w:rsid w:val="009E7F90"/>
    <w:rsid w:val="009F3A8C"/>
    <w:rsid w:val="009F4D23"/>
    <w:rsid w:val="009F53D9"/>
    <w:rsid w:val="00A01B91"/>
    <w:rsid w:val="00A06117"/>
    <w:rsid w:val="00A13A72"/>
    <w:rsid w:val="00A158CB"/>
    <w:rsid w:val="00A1623E"/>
    <w:rsid w:val="00A16F6F"/>
    <w:rsid w:val="00A214D7"/>
    <w:rsid w:val="00A22632"/>
    <w:rsid w:val="00A22A86"/>
    <w:rsid w:val="00A30AC9"/>
    <w:rsid w:val="00A31D6D"/>
    <w:rsid w:val="00A35EF9"/>
    <w:rsid w:val="00A42CDA"/>
    <w:rsid w:val="00A45307"/>
    <w:rsid w:val="00A5586D"/>
    <w:rsid w:val="00A5697F"/>
    <w:rsid w:val="00A67159"/>
    <w:rsid w:val="00A84C60"/>
    <w:rsid w:val="00A85141"/>
    <w:rsid w:val="00A8523B"/>
    <w:rsid w:val="00A85970"/>
    <w:rsid w:val="00A85EEA"/>
    <w:rsid w:val="00A957E8"/>
    <w:rsid w:val="00AA42D7"/>
    <w:rsid w:val="00AA60FE"/>
    <w:rsid w:val="00AB583A"/>
    <w:rsid w:val="00AC29DD"/>
    <w:rsid w:val="00AC4D97"/>
    <w:rsid w:val="00AD427A"/>
    <w:rsid w:val="00B0213C"/>
    <w:rsid w:val="00B11293"/>
    <w:rsid w:val="00B159A6"/>
    <w:rsid w:val="00B17EB9"/>
    <w:rsid w:val="00B272ED"/>
    <w:rsid w:val="00B3794D"/>
    <w:rsid w:val="00B41B34"/>
    <w:rsid w:val="00B442A8"/>
    <w:rsid w:val="00B67C38"/>
    <w:rsid w:val="00B77551"/>
    <w:rsid w:val="00B81C76"/>
    <w:rsid w:val="00B9055C"/>
    <w:rsid w:val="00BA3C03"/>
    <w:rsid w:val="00BB27B6"/>
    <w:rsid w:val="00BC1DF0"/>
    <w:rsid w:val="00BC4DB3"/>
    <w:rsid w:val="00BD1A00"/>
    <w:rsid w:val="00BD1C99"/>
    <w:rsid w:val="00BE31ED"/>
    <w:rsid w:val="00BE4D2D"/>
    <w:rsid w:val="00BF4CBC"/>
    <w:rsid w:val="00BF6F67"/>
    <w:rsid w:val="00C07CC1"/>
    <w:rsid w:val="00C20920"/>
    <w:rsid w:val="00C27CBB"/>
    <w:rsid w:val="00C43FB5"/>
    <w:rsid w:val="00C4560E"/>
    <w:rsid w:val="00C55618"/>
    <w:rsid w:val="00C5609D"/>
    <w:rsid w:val="00C624B7"/>
    <w:rsid w:val="00C707B5"/>
    <w:rsid w:val="00C71EC4"/>
    <w:rsid w:val="00C8174F"/>
    <w:rsid w:val="00C82F31"/>
    <w:rsid w:val="00C90555"/>
    <w:rsid w:val="00CA61F5"/>
    <w:rsid w:val="00CC41C8"/>
    <w:rsid w:val="00CD1A14"/>
    <w:rsid w:val="00CD77D0"/>
    <w:rsid w:val="00CE1A9A"/>
    <w:rsid w:val="00CE51D0"/>
    <w:rsid w:val="00CE66B2"/>
    <w:rsid w:val="00D1760A"/>
    <w:rsid w:val="00D20BFF"/>
    <w:rsid w:val="00D21846"/>
    <w:rsid w:val="00D2197D"/>
    <w:rsid w:val="00D26A72"/>
    <w:rsid w:val="00D27E9C"/>
    <w:rsid w:val="00D40F79"/>
    <w:rsid w:val="00D41D1B"/>
    <w:rsid w:val="00D5665D"/>
    <w:rsid w:val="00D66DE2"/>
    <w:rsid w:val="00D67452"/>
    <w:rsid w:val="00D87759"/>
    <w:rsid w:val="00D96DEF"/>
    <w:rsid w:val="00DA7ED7"/>
    <w:rsid w:val="00DB5B21"/>
    <w:rsid w:val="00DB7A38"/>
    <w:rsid w:val="00DD2F15"/>
    <w:rsid w:val="00DD4D77"/>
    <w:rsid w:val="00DD56F2"/>
    <w:rsid w:val="00DD5D6B"/>
    <w:rsid w:val="00DE04F5"/>
    <w:rsid w:val="00DE185B"/>
    <w:rsid w:val="00DE20E7"/>
    <w:rsid w:val="00DE61EC"/>
    <w:rsid w:val="00DF09FF"/>
    <w:rsid w:val="00E01C3D"/>
    <w:rsid w:val="00E02085"/>
    <w:rsid w:val="00E05571"/>
    <w:rsid w:val="00E15C13"/>
    <w:rsid w:val="00E16683"/>
    <w:rsid w:val="00E1699D"/>
    <w:rsid w:val="00E32E95"/>
    <w:rsid w:val="00E34727"/>
    <w:rsid w:val="00E43233"/>
    <w:rsid w:val="00E54B8B"/>
    <w:rsid w:val="00E601B5"/>
    <w:rsid w:val="00E637A6"/>
    <w:rsid w:val="00E659FC"/>
    <w:rsid w:val="00E717DD"/>
    <w:rsid w:val="00E72323"/>
    <w:rsid w:val="00E95F5E"/>
    <w:rsid w:val="00E97379"/>
    <w:rsid w:val="00E97D10"/>
    <w:rsid w:val="00EA0F25"/>
    <w:rsid w:val="00EA19AA"/>
    <w:rsid w:val="00EA4AC9"/>
    <w:rsid w:val="00EB434D"/>
    <w:rsid w:val="00EB7049"/>
    <w:rsid w:val="00ED2302"/>
    <w:rsid w:val="00EE07C1"/>
    <w:rsid w:val="00EF3395"/>
    <w:rsid w:val="00EF5DB8"/>
    <w:rsid w:val="00EF63C0"/>
    <w:rsid w:val="00F15F2D"/>
    <w:rsid w:val="00F2146E"/>
    <w:rsid w:val="00F43CD1"/>
    <w:rsid w:val="00F462E6"/>
    <w:rsid w:val="00F55592"/>
    <w:rsid w:val="00F7288D"/>
    <w:rsid w:val="00F75EAD"/>
    <w:rsid w:val="00F8122F"/>
    <w:rsid w:val="00F825D9"/>
    <w:rsid w:val="00F8746F"/>
    <w:rsid w:val="00F900DB"/>
    <w:rsid w:val="00FB0373"/>
    <w:rsid w:val="00FB7C30"/>
    <w:rsid w:val="00FC51B0"/>
    <w:rsid w:val="00FD58DA"/>
    <w:rsid w:val="00FE0AB4"/>
    <w:rsid w:val="00FE4651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CF26"/>
  <w15:docId w15:val="{02B1EC64-CD96-9A49-B1AC-19B08608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9D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E7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7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7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7F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06F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11">
    <w:name w:val="Tableau simple 11"/>
    <w:basedOn w:val="TableauNormal"/>
    <w:uiPriority w:val="41"/>
    <w:rsid w:val="00206F3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aliases w:val="Bioforce zListePuce"/>
    <w:basedOn w:val="Normal"/>
    <w:uiPriority w:val="34"/>
    <w:qFormat/>
    <w:rsid w:val="00DE185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E7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7F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9E7F90"/>
    <w:pPr>
      <w:spacing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E7F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E7F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4E3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94E3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E3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4E3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94E3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478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47821"/>
  </w:style>
  <w:style w:type="paragraph" w:styleId="Pieddepage">
    <w:name w:val="footer"/>
    <w:basedOn w:val="Normal"/>
    <w:link w:val="PieddepageCar"/>
    <w:uiPriority w:val="99"/>
    <w:unhideWhenUsed/>
    <w:rsid w:val="002478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47821"/>
  </w:style>
  <w:style w:type="paragraph" w:styleId="Textedebulles">
    <w:name w:val="Balloon Text"/>
    <w:basedOn w:val="Normal"/>
    <w:link w:val="TextedebullesCar"/>
    <w:uiPriority w:val="99"/>
    <w:semiHidden/>
    <w:unhideWhenUsed/>
    <w:rsid w:val="00E717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17DD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F43CD1"/>
    <w:rPr>
      <w:b/>
      <w:bCs/>
    </w:rPr>
  </w:style>
  <w:style w:type="paragraph" w:styleId="NormalWeb">
    <w:name w:val="Normal (Web)"/>
    <w:basedOn w:val="Normal"/>
    <w:uiPriority w:val="99"/>
    <w:unhideWhenUsed/>
    <w:rsid w:val="00F43CD1"/>
    <w:pPr>
      <w:spacing w:before="100" w:beforeAutospacing="1" w:after="100" w:afterAutospacing="1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01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01F4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Appelnotedebasdep">
    <w:name w:val="footnote reference"/>
    <w:basedOn w:val="Policepardfaut"/>
    <w:uiPriority w:val="99"/>
    <w:semiHidden/>
    <w:unhideWhenUsed/>
    <w:rsid w:val="001B01F4"/>
    <w:rPr>
      <w:vertAlign w:val="superscript"/>
    </w:rPr>
  </w:style>
  <w:style w:type="paragraph" w:styleId="Rvision">
    <w:name w:val="Revision"/>
    <w:hidden/>
    <w:uiPriority w:val="99"/>
    <w:semiHidden/>
    <w:rsid w:val="008C2670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BC4D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DB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DB3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D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DB3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3269B009E9749A63751D360820569" ma:contentTypeVersion="6" ma:contentTypeDescription="Crée un document." ma:contentTypeScope="" ma:versionID="5872e7c61ad12a9eea946593aee49e78">
  <xsd:schema xmlns:xsd="http://www.w3.org/2001/XMLSchema" xmlns:xs="http://www.w3.org/2001/XMLSchema" xmlns:p="http://schemas.microsoft.com/office/2006/metadata/properties" xmlns:ns3="3a87505f-a704-423c-bf85-b14b54713a5e" targetNamespace="http://schemas.microsoft.com/office/2006/metadata/properties" ma:root="true" ma:fieldsID="a738a3de47722d7c155ecc927b385216" ns3:_="">
    <xsd:import namespace="3a87505f-a704-423c-bf85-b14b54713a5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7505f-a704-423c-bf85-b14b54713a5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87505f-a704-423c-bf85-b14b54713a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31C22-EC72-4115-9C57-02AE35937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7505f-a704-423c-bf85-b14b54713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CC246-BF13-4F92-BB42-6583A4B83A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844127-50CA-41AA-A839-4A32B1BC09FF}">
  <ds:schemaRefs>
    <ds:schemaRef ds:uri="http://schemas.microsoft.com/office/2006/metadata/properties"/>
    <ds:schemaRef ds:uri="http://schemas.microsoft.com/office/infopath/2007/PartnerControls"/>
    <ds:schemaRef ds:uri="3a87505f-a704-423c-bf85-b14b54713a5e"/>
  </ds:schemaRefs>
</ds:datastoreItem>
</file>

<file path=customXml/itemProps4.xml><?xml version="1.0" encoding="utf-8"?>
<ds:datastoreItem xmlns:ds="http://schemas.openxmlformats.org/officeDocument/2006/customXml" ds:itemID="{33280F0A-4666-4A0F-877B-FD6C0B7AB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TDR - Maisons du Citoyen</vt:lpstr>
      <vt:lpstr>TDR - Maisons du Citoyen</vt:lpstr>
    </vt:vector>
  </TitlesOfParts>
  <Manager/>
  <Company/>
  <LinksUpToDate>false</LinksUpToDate>
  <CharactersWithSpaces>3027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TDR - Maisons du Citoyen</dc:title>
  <dc:subject/>
  <dc:creator>PACYR Projet 2 - Transition Digitale</dc:creator>
  <cp:keywords/>
  <dc:description/>
  <cp:lastModifiedBy>YELEMOU</cp:lastModifiedBy>
  <cp:revision>11</cp:revision>
  <dcterms:created xsi:type="dcterms:W3CDTF">2024-09-26T22:27:00Z</dcterms:created>
  <dcterms:modified xsi:type="dcterms:W3CDTF">2024-10-11T09:51:00Z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0x0101001EF3269B009E9749A63751D360820569</vt:lpwstr>
  </property>
</Properties>
</file>